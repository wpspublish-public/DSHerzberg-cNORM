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FAB5" w14:textId="38E48A77" w:rsidR="00DE233D" w:rsidRDefault="00193F37" w:rsidP="00193F37">
      <w:pPr>
        <w:pStyle w:val="Heading1"/>
      </w:pPr>
      <w:proofErr w:type="spellStart"/>
      <w:r>
        <w:t>cNORM</w:t>
      </w:r>
      <w:proofErr w:type="spellEnd"/>
      <w:r>
        <w:t xml:space="preserve"> Weighting Manuscript: Editorial Discussion</w:t>
      </w:r>
    </w:p>
    <w:p w14:paraId="31754891" w14:textId="77777777" w:rsidR="00BE2EE5" w:rsidRDefault="00BE2EE5" w:rsidP="00193F37">
      <w:pPr>
        <w:rPr>
          <w:ins w:id="0" w:author="Sebastian Gary" w:date="2022-06-11T14:30:00Z"/>
        </w:rPr>
      </w:pPr>
    </w:p>
    <w:p w14:paraId="37CF04BE" w14:textId="77777777" w:rsidR="00BE2EE5" w:rsidRDefault="00BE2EE5" w:rsidP="00193F37"/>
    <w:p w14:paraId="03F75E66" w14:textId="0FCCFB59" w:rsidR="00AB1731" w:rsidRPr="00AB1731" w:rsidRDefault="00AB1731" w:rsidP="00AB1731">
      <w:r w:rsidRPr="00AB1731">
        <w:t xml:space="preserve">Before I start editing, I want to make sure I understand the method of the study, </w:t>
      </w:r>
      <w:proofErr w:type="gramStart"/>
      <w:r w:rsidRPr="00AB1731">
        <w:t>and also</w:t>
      </w:r>
      <w:proofErr w:type="gramEnd"/>
      <w:r w:rsidRPr="00AB1731">
        <w:t xml:space="preserve"> </w:t>
      </w:r>
      <w:r w:rsidR="009D347A">
        <w:t>address</w:t>
      </w:r>
      <w:r w:rsidRPr="00AB1731">
        <w:t xml:space="preserve"> nomenclature for the various aspects of the method.</w:t>
      </w:r>
    </w:p>
    <w:p w14:paraId="740EBF59" w14:textId="3C1C7153" w:rsidR="009D36D1" w:rsidRDefault="009D36D1" w:rsidP="001C5E6F">
      <w:pPr>
        <w:pStyle w:val="Heading1"/>
      </w:pPr>
      <w:r>
        <w:t>Descriptive Labels</w:t>
      </w:r>
    </w:p>
    <w:p w14:paraId="5FF0CFCF" w14:textId="77777777" w:rsidR="009D36D1" w:rsidRPr="00AB1731" w:rsidRDefault="009D36D1" w:rsidP="00AB1731"/>
    <w:p w14:paraId="7DA5924E" w14:textId="3EBA3ED0" w:rsidR="00AB1731" w:rsidRPr="00AB1731" w:rsidRDefault="00AB1731" w:rsidP="00AB1731">
      <w:r w:rsidRPr="00AB1731">
        <w:t xml:space="preserve">One </w:t>
      </w:r>
      <w:r w:rsidR="0053573F">
        <w:t>thing</w:t>
      </w:r>
      <w:r w:rsidRPr="00AB1731">
        <w:t xml:space="preserve"> that would make the manuscript more readable is to </w:t>
      </w:r>
      <w:r w:rsidR="00B003E8">
        <w:t xml:space="preserve">replace the current </w:t>
      </w:r>
      <w:r w:rsidR="00B003E8" w:rsidRPr="00B003E8">
        <w:rPr>
          <w:i/>
          <w:iCs/>
        </w:rPr>
        <w:t>non-descriptive</w:t>
      </w:r>
      <w:r w:rsidRPr="00AB1731">
        <w:rPr>
          <w:i/>
          <w:iCs/>
        </w:rPr>
        <w:t xml:space="preserve"> labeling</w:t>
      </w:r>
      <w:r w:rsidRPr="00AB1731">
        <w:t xml:space="preserve"> </w:t>
      </w:r>
      <w:r w:rsidR="00B003E8">
        <w:t>of various</w:t>
      </w:r>
      <w:r w:rsidRPr="00AB1731">
        <w:t xml:space="preserve"> aspects of the study.</w:t>
      </w:r>
    </w:p>
    <w:p w14:paraId="53EAB105" w14:textId="77777777" w:rsidR="00AB1731" w:rsidRPr="00AB1731" w:rsidRDefault="00AB1731" w:rsidP="00AB1731">
      <w:pPr>
        <w:numPr>
          <w:ilvl w:val="0"/>
          <w:numId w:val="1"/>
        </w:numPr>
      </w:pPr>
      <w:r w:rsidRPr="00AB1731">
        <w:rPr>
          <w:u w:val="single"/>
        </w:rPr>
        <w:t>Stratification variables</w:t>
      </w:r>
      <w:r w:rsidRPr="00AB1731">
        <w:t>: variable names are 1,2,3, and variable levels are 1,2,3</w:t>
      </w:r>
    </w:p>
    <w:p w14:paraId="6D96023A" w14:textId="5C837A20" w:rsidR="00AB1731" w:rsidRPr="00AB1731" w:rsidRDefault="00AB1731" w:rsidP="00AB1731">
      <w:pPr>
        <w:numPr>
          <w:ilvl w:val="0"/>
          <w:numId w:val="1"/>
        </w:numPr>
      </w:pPr>
      <w:r w:rsidRPr="00AB1731">
        <w:rPr>
          <w:u w:val="single"/>
        </w:rPr>
        <w:t>Sampling conditions</w:t>
      </w:r>
      <w:r w:rsidRPr="00AB1731">
        <w:t xml:space="preserve"> are label</w:t>
      </w:r>
      <w:r w:rsidR="008842A1">
        <w:t>ed</w:t>
      </w:r>
      <w:r w:rsidRPr="00AB1731">
        <w:t xml:space="preserve"> 1-6</w:t>
      </w:r>
    </w:p>
    <w:p w14:paraId="55B03D44" w14:textId="77777777" w:rsidR="00B003E8" w:rsidRDefault="00B003E8" w:rsidP="00B003E8">
      <w:pPr>
        <w:numPr>
          <w:ilvl w:val="0"/>
          <w:numId w:val="1"/>
        </w:numPr>
      </w:pPr>
      <w:r w:rsidRPr="00AB1731">
        <w:t xml:space="preserve">The </w:t>
      </w:r>
      <w:r w:rsidRPr="00AB1731">
        <w:rPr>
          <w:u w:val="single"/>
        </w:rPr>
        <w:t>27 strata</w:t>
      </w:r>
      <w:r w:rsidRPr="00AB1731">
        <w:t xml:space="preserve"> have 1,1,1 (etc.) subscripts</w:t>
      </w:r>
    </w:p>
    <w:p w14:paraId="2EE05D1D" w14:textId="77777777" w:rsidR="00AB1731" w:rsidRPr="00AB1731" w:rsidRDefault="00AB1731" w:rsidP="00AB1731">
      <w:pPr>
        <w:numPr>
          <w:ilvl w:val="0"/>
          <w:numId w:val="1"/>
        </w:numPr>
      </w:pPr>
      <w:r w:rsidRPr="00AB1731">
        <w:t xml:space="preserve">In the </w:t>
      </w:r>
      <w:r w:rsidRPr="00AB1731">
        <w:rPr>
          <w:u w:val="single"/>
        </w:rPr>
        <w:t>post-hoc analysis</w:t>
      </w:r>
      <w:r w:rsidRPr="00AB1731">
        <w:t>, the ANOVAs are referred to as the first and second ANOVAs</w:t>
      </w:r>
    </w:p>
    <w:p w14:paraId="13770A3F" w14:textId="58D0CC48" w:rsidR="004F05EB" w:rsidRDefault="004F05EB" w:rsidP="004F05EB"/>
    <w:p w14:paraId="5D39C53D" w14:textId="7EC4DF83" w:rsidR="004F05EB" w:rsidRDefault="004F05EB" w:rsidP="004F05EB">
      <w:r>
        <w:t xml:space="preserve">The use of </w:t>
      </w:r>
      <w:r w:rsidR="004509A8">
        <w:t>non-descriptive labels (integers) for</w:t>
      </w:r>
      <w:r>
        <w:t xml:space="preserve"> </w:t>
      </w:r>
      <w:r w:rsidR="005257D5">
        <w:t xml:space="preserve">all conditions and levels can make it hard to follow the </w:t>
      </w:r>
      <w:r w:rsidR="00057FD6">
        <w:t xml:space="preserve">narrative as you describe </w:t>
      </w:r>
      <w:r w:rsidR="001C5E6F">
        <w:t>this complex methodology</w:t>
      </w:r>
      <w:r w:rsidR="00057FD6">
        <w:t>.</w:t>
      </w:r>
    </w:p>
    <w:p w14:paraId="4D153613" w14:textId="41C852C4" w:rsidR="00057FD6" w:rsidRDefault="00057FD6" w:rsidP="004F05EB"/>
    <w:p w14:paraId="3D1BF734" w14:textId="01658C0C" w:rsidR="00057FD6" w:rsidRDefault="00057FD6" w:rsidP="004F05EB">
      <w:r>
        <w:t xml:space="preserve">Here are some ideas </w:t>
      </w:r>
      <w:r w:rsidR="00E30E18">
        <w:t xml:space="preserve">for </w:t>
      </w:r>
      <w:r>
        <w:t>descriptive labels:</w:t>
      </w:r>
    </w:p>
    <w:p w14:paraId="184DC994" w14:textId="7B3B002A" w:rsidR="00B53944" w:rsidRDefault="00B53944" w:rsidP="004F05EB"/>
    <w:p w14:paraId="21823D73" w14:textId="2AC861C1" w:rsidR="00B53944" w:rsidRDefault="00B53944" w:rsidP="001C5E6F">
      <w:pPr>
        <w:pStyle w:val="Heading2"/>
      </w:pPr>
      <w:r>
        <w:t>Stratification Variables:</w:t>
      </w:r>
    </w:p>
    <w:p w14:paraId="7D27EC97" w14:textId="412FE94B" w:rsidR="004E4887" w:rsidRDefault="004E4887" w:rsidP="008F4FC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CF75FA">
        <w:rPr>
          <w:rFonts w:cstheme="minorHAnsi"/>
        </w:rPr>
        <w:t xml:space="preserve">Line 698 refers to the SVs in this study being modeled after </w:t>
      </w:r>
      <w:r w:rsidRPr="004E0622">
        <w:rPr>
          <w:rFonts w:cstheme="minorHAnsi"/>
          <w:i/>
          <w:iCs/>
        </w:rPr>
        <w:t>education</w:t>
      </w:r>
      <w:r w:rsidRPr="00CF75FA">
        <w:rPr>
          <w:rFonts w:cstheme="minorHAnsi"/>
        </w:rPr>
        <w:t xml:space="preserve">, </w:t>
      </w:r>
      <w:r w:rsidRPr="004E0622">
        <w:rPr>
          <w:rFonts w:cstheme="minorHAnsi"/>
          <w:i/>
          <w:iCs/>
        </w:rPr>
        <w:t>ethnicity</w:t>
      </w:r>
      <w:r w:rsidRPr="00CF75FA">
        <w:rPr>
          <w:rFonts w:cstheme="minorHAnsi"/>
        </w:rPr>
        <w:t xml:space="preserve">, </w:t>
      </w:r>
      <w:r w:rsidRPr="004E0622">
        <w:rPr>
          <w:rFonts w:cstheme="minorHAnsi"/>
          <w:i/>
          <w:iCs/>
        </w:rPr>
        <w:t>region</w:t>
      </w:r>
      <w:r w:rsidR="008F4FC8" w:rsidRPr="00CF75FA">
        <w:rPr>
          <w:rFonts w:cstheme="minorHAnsi"/>
        </w:rPr>
        <w:t xml:space="preserve"> – what if we used these as labels</w:t>
      </w:r>
      <w:r w:rsidR="00A74CC6" w:rsidRPr="00CF75FA">
        <w:rPr>
          <w:rFonts w:cstheme="minorHAnsi"/>
        </w:rPr>
        <w:t>?</w:t>
      </w:r>
    </w:p>
    <w:p w14:paraId="254765ED" w14:textId="77777777" w:rsidR="0022585E" w:rsidRDefault="006B088A" w:rsidP="006B088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Levels could then be</w:t>
      </w:r>
      <w:r w:rsidR="0022585E">
        <w:rPr>
          <w:rFonts w:cstheme="minorHAnsi"/>
        </w:rPr>
        <w:t>:</w:t>
      </w:r>
    </w:p>
    <w:p w14:paraId="016D092D" w14:textId="68130B7D" w:rsidR="006B088A" w:rsidRPr="004214E6" w:rsidRDefault="006B088A" w:rsidP="0022585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ins w:id="1" w:author="Sebastian Gary" w:date="2022-06-11T14:07:00Z"/>
          <w:rFonts w:cstheme="minorHAnsi"/>
          <w:rPrChange w:id="2" w:author="Sebastian Gary" w:date="2022-06-11T14:07:00Z">
            <w:rPr>
              <w:ins w:id="3" w:author="Sebastian Gary" w:date="2022-06-11T14:07:00Z"/>
              <w:rFonts w:cstheme="minorHAnsi"/>
              <w:i/>
              <w:iCs/>
            </w:rPr>
          </w:rPrChange>
        </w:rPr>
      </w:pPr>
      <w:r>
        <w:rPr>
          <w:rFonts w:cstheme="minorHAnsi"/>
        </w:rPr>
        <w:t xml:space="preserve"> </w:t>
      </w:r>
      <w:r w:rsidR="0022585E">
        <w:rPr>
          <w:rFonts w:cstheme="minorHAnsi"/>
          <w:i/>
          <w:iCs/>
        </w:rPr>
        <w:t>no high school diploma, high school grad, college degree</w:t>
      </w:r>
      <w:ins w:id="4" w:author="Alexandra Lenhard" w:date="2022-05-30T08:03:00Z">
        <w:r w:rsidR="00077D86">
          <w:rPr>
            <w:rFonts w:cstheme="minorHAnsi"/>
            <w:i/>
            <w:iCs/>
          </w:rPr>
          <w:t xml:space="preserve"> </w:t>
        </w:r>
      </w:ins>
    </w:p>
    <w:p w14:paraId="3DACB285" w14:textId="66F170A4" w:rsidR="004214E6" w:rsidRPr="004214E6" w:rsidRDefault="004214E6">
      <w:pPr>
        <w:pStyle w:val="ListParagraph"/>
        <w:numPr>
          <w:ilvl w:val="3"/>
          <w:numId w:val="3"/>
        </w:numPr>
        <w:autoSpaceDE w:val="0"/>
        <w:autoSpaceDN w:val="0"/>
        <w:adjustRightInd w:val="0"/>
        <w:rPr>
          <w:rFonts w:cstheme="minorHAnsi"/>
        </w:rPr>
        <w:pPrChange w:id="5" w:author="Sebastian Gary" w:date="2022-06-11T14:07:00Z">
          <w:pPr>
            <w:pStyle w:val="ListParagraph"/>
            <w:numPr>
              <w:ilvl w:val="2"/>
              <w:numId w:val="3"/>
            </w:numPr>
            <w:autoSpaceDE w:val="0"/>
            <w:autoSpaceDN w:val="0"/>
            <w:adjustRightInd w:val="0"/>
            <w:ind w:left="2160" w:hanging="360"/>
          </w:pPr>
        </w:pPrChange>
      </w:pPr>
      <w:ins w:id="6" w:author="Sebastian Gary" w:date="2022-06-11T14:07:00Z">
        <w:r>
          <w:rPr>
            <w:rFonts w:cstheme="minorHAnsi"/>
          </w:rPr>
          <w:t xml:space="preserve">To address </w:t>
        </w:r>
        <w:proofErr w:type="spellStart"/>
        <w:proofErr w:type="gramStart"/>
        <w:r>
          <w:rPr>
            <w:rFonts w:cstheme="minorHAnsi"/>
          </w:rPr>
          <w:t>a</w:t>
        </w:r>
        <w:proofErr w:type="spellEnd"/>
        <w:proofErr w:type="gramEnd"/>
        <w:r>
          <w:rPr>
            <w:rFonts w:cstheme="minorHAnsi"/>
          </w:rPr>
          <w:t xml:space="preserve"> international readers more general, we would like to use the SV “education” with the levels “low”, “medium” and “high”</w:t>
        </w:r>
      </w:ins>
    </w:p>
    <w:p w14:paraId="7A5336DB" w14:textId="736A2566" w:rsidR="0022585E" w:rsidRPr="004214E6" w:rsidRDefault="0022585E" w:rsidP="0022585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ins w:id="7" w:author="Sebastian Gary" w:date="2022-06-11T14:07:00Z"/>
          <w:rFonts w:cstheme="minorHAnsi"/>
          <w:rPrChange w:id="8" w:author="Sebastian Gary" w:date="2022-06-11T14:07:00Z">
            <w:rPr>
              <w:ins w:id="9" w:author="Sebastian Gary" w:date="2022-06-11T14:07:00Z"/>
              <w:rFonts w:cstheme="minorHAnsi"/>
              <w:i/>
              <w:iCs/>
            </w:rPr>
          </w:rPrChange>
        </w:rPr>
      </w:pPr>
      <w:r>
        <w:rPr>
          <w:rFonts w:cstheme="minorHAnsi"/>
          <w:i/>
          <w:iCs/>
        </w:rPr>
        <w:t>White, Black, Hispanic</w:t>
      </w:r>
    </w:p>
    <w:p w14:paraId="2946E1FE" w14:textId="70209A99" w:rsidR="004214E6" w:rsidRDefault="004214E6" w:rsidP="004214E6">
      <w:pPr>
        <w:pStyle w:val="ListParagraph"/>
        <w:numPr>
          <w:ilvl w:val="3"/>
          <w:numId w:val="3"/>
        </w:numPr>
        <w:autoSpaceDE w:val="0"/>
        <w:autoSpaceDN w:val="0"/>
        <w:adjustRightInd w:val="0"/>
        <w:rPr>
          <w:ins w:id="10" w:author="Sebastian Gary" w:date="2022-06-11T14:10:00Z"/>
          <w:rFonts w:cstheme="minorHAnsi"/>
          <w:lang w:val="en-GB"/>
        </w:rPr>
      </w:pPr>
      <w:ins w:id="11" w:author="Sebastian Gary" w:date="2022-06-11T14:07:00Z">
        <w:r w:rsidRPr="00BD694E">
          <w:rPr>
            <w:rFonts w:cstheme="minorHAnsi"/>
            <w:i/>
            <w:iCs/>
            <w:lang w:val="en-GB"/>
          </w:rPr>
          <w:t xml:space="preserve">Proposal </w:t>
        </w:r>
        <w:r w:rsidRPr="00BD694E">
          <w:rPr>
            <w:rFonts w:cstheme="minorHAnsi"/>
            <w:lang w:val="en-GB"/>
          </w:rPr>
          <w:t>1: SV “socio-economic sta</w:t>
        </w:r>
      </w:ins>
      <w:ins w:id="12" w:author="Sebastian Gary" w:date="2022-06-11T14:08:00Z">
        <w:r w:rsidRPr="00BD694E">
          <w:rPr>
            <w:rFonts w:cstheme="minorHAnsi"/>
            <w:lang w:val="en-GB"/>
          </w:rPr>
          <w:t xml:space="preserve">tus” with </w:t>
        </w:r>
        <w:r>
          <w:rPr>
            <w:rFonts w:cstheme="minorHAnsi"/>
            <w:lang w:val="en-GB"/>
          </w:rPr>
          <w:t>levels “low”, “medium” and “high”</w:t>
        </w:r>
      </w:ins>
    </w:p>
    <w:p w14:paraId="2DD7D333" w14:textId="1C840B04" w:rsidR="00AF14AE" w:rsidRPr="00BD694E" w:rsidRDefault="00AF14AE" w:rsidP="00BD694E">
      <w:pPr>
        <w:pStyle w:val="ListParagraph"/>
        <w:numPr>
          <w:ilvl w:val="3"/>
          <w:numId w:val="3"/>
        </w:numPr>
        <w:autoSpaceDE w:val="0"/>
        <w:autoSpaceDN w:val="0"/>
        <w:adjustRightInd w:val="0"/>
        <w:rPr>
          <w:rFonts w:cstheme="minorHAnsi"/>
          <w:lang w:val="en-GB"/>
        </w:rPr>
      </w:pPr>
      <w:proofErr w:type="spellStart"/>
      <w:ins w:id="13" w:author="Sebastian Gary" w:date="2022-06-11T14:10:00Z">
        <w:r>
          <w:rPr>
            <w:rFonts w:cstheme="minorHAnsi"/>
            <w:i/>
            <w:iCs/>
            <w:lang w:val="en-GB"/>
          </w:rPr>
          <w:t>Prooposal</w:t>
        </w:r>
        <w:proofErr w:type="spellEnd"/>
        <w:r>
          <w:rPr>
            <w:rFonts w:cstheme="minorHAnsi"/>
            <w:i/>
            <w:iCs/>
            <w:lang w:val="en-GB"/>
          </w:rPr>
          <w:t xml:space="preserve"> 2: SV “ethnicity” with levels “native”, “mixed” and “non-native”</w:t>
        </w:r>
      </w:ins>
    </w:p>
    <w:p w14:paraId="13FA2B68" w14:textId="4E5079EE" w:rsidR="0022585E" w:rsidRPr="004214E6" w:rsidRDefault="00543F36" w:rsidP="0022585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ins w:id="14" w:author="Sebastian Gary" w:date="2022-06-11T14:08:00Z"/>
          <w:rFonts w:cstheme="minorHAnsi"/>
          <w:rPrChange w:id="15" w:author="Sebastian Gary" w:date="2022-06-11T14:08:00Z">
            <w:rPr>
              <w:ins w:id="16" w:author="Sebastian Gary" w:date="2022-06-11T14:08:00Z"/>
              <w:rFonts w:cstheme="minorHAnsi"/>
              <w:i/>
              <w:iCs/>
            </w:rPr>
          </w:rPrChange>
        </w:rPr>
      </w:pPr>
      <w:r>
        <w:rPr>
          <w:rFonts w:cstheme="minorHAnsi"/>
          <w:i/>
          <w:iCs/>
        </w:rPr>
        <w:t>South, North-East, West</w:t>
      </w:r>
    </w:p>
    <w:p w14:paraId="00626E71" w14:textId="7F1B6316" w:rsidR="004214E6" w:rsidRPr="00543F36" w:rsidRDefault="004214E6" w:rsidP="00BD694E">
      <w:pPr>
        <w:pStyle w:val="ListParagraph"/>
        <w:numPr>
          <w:ilvl w:val="3"/>
          <w:numId w:val="3"/>
        </w:numPr>
        <w:autoSpaceDE w:val="0"/>
        <w:autoSpaceDN w:val="0"/>
        <w:adjustRightInd w:val="0"/>
        <w:rPr>
          <w:rFonts w:cstheme="minorHAnsi"/>
        </w:rPr>
      </w:pPr>
      <w:ins w:id="17" w:author="Sebastian Gary" w:date="2022-06-11T14:08:00Z">
        <w:r>
          <w:rPr>
            <w:rFonts w:cstheme="minorHAnsi"/>
            <w:i/>
            <w:iCs/>
          </w:rPr>
          <w:t>Yes</w:t>
        </w:r>
      </w:ins>
    </w:p>
    <w:p w14:paraId="55EDE790" w14:textId="645628E6" w:rsidR="00543F36" w:rsidRDefault="00543F36" w:rsidP="0022585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or</w:t>
      </w:r>
      <w:proofErr w:type="gramEnd"/>
      <w:r>
        <w:rPr>
          <w:rFonts w:cstheme="minorHAnsi"/>
        </w:rPr>
        <w:t xml:space="preserve"> something similar)</w:t>
      </w:r>
    </w:p>
    <w:p w14:paraId="17241185" w14:textId="5DC0D815" w:rsidR="00280E7B" w:rsidRDefault="00280E7B" w:rsidP="00280E7B">
      <w:pPr>
        <w:autoSpaceDE w:val="0"/>
        <w:autoSpaceDN w:val="0"/>
        <w:adjustRightInd w:val="0"/>
        <w:rPr>
          <w:rFonts w:cstheme="minorHAnsi"/>
        </w:rPr>
      </w:pPr>
    </w:p>
    <w:p w14:paraId="5F9A41EA" w14:textId="58B53C3A" w:rsidR="00707F29" w:rsidRDefault="00707F29" w:rsidP="001C5E6F">
      <w:pPr>
        <w:pStyle w:val="Heading2"/>
        <w:rPr>
          <w:ins w:id="18" w:author="Sebastian Gary" w:date="2022-06-11T14:08:00Z"/>
        </w:rPr>
      </w:pPr>
      <w:r w:rsidRPr="00707F29">
        <w:t xml:space="preserve">Sampling </w:t>
      </w:r>
      <w:r w:rsidR="00D0268C">
        <w:t>C</w:t>
      </w:r>
      <w:r w:rsidRPr="00707F29">
        <w:t>onditions</w:t>
      </w:r>
      <w:r w:rsidR="00D0268C">
        <w:t>:</w:t>
      </w:r>
    </w:p>
    <w:p w14:paraId="3BD45303" w14:textId="0210C990" w:rsidR="004214E6" w:rsidRPr="004214E6" w:rsidRDefault="004214E6">
      <w:pPr>
        <w:pPrChange w:id="19" w:author="Sebastian Gary" w:date="2022-06-11T14:08:00Z">
          <w:pPr>
            <w:pStyle w:val="Heading2"/>
          </w:pPr>
        </w:pPrChange>
      </w:pPr>
      <w:ins w:id="20" w:author="Sebastian Gary" w:date="2022-06-11T14:08:00Z">
        <w:r>
          <w:t>In accordance with the adjustments of the SV labels and levels</w:t>
        </w:r>
      </w:ins>
      <w:ins w:id="21" w:author="Sebastian Gary" w:date="2022-06-11T14:09:00Z">
        <w:r>
          <w:t xml:space="preserve">, we suggest </w:t>
        </w:r>
        <w:proofErr w:type="gramStart"/>
        <w:r>
          <w:t>to use</w:t>
        </w:r>
        <w:proofErr w:type="gramEnd"/>
        <w:r>
          <w:t xml:space="preserve"> the following labels for the different sampling conditions:</w:t>
        </w:r>
      </w:ins>
    </w:p>
    <w:p w14:paraId="3BDF9F27" w14:textId="77777777" w:rsidR="00707F29" w:rsidRPr="00707F29" w:rsidRDefault="00707F29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707F29">
        <w:rPr>
          <w:rFonts w:cstheme="minorHAnsi"/>
        </w:rPr>
        <w:t>Unbiased</w:t>
      </w:r>
    </w:p>
    <w:p w14:paraId="0CE964C0" w14:textId="50F8ACF2" w:rsidR="00707F29" w:rsidRPr="00707F29" w:rsidRDefault="007A39AD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High education moderately underrepresented</w:t>
      </w:r>
    </w:p>
    <w:p w14:paraId="70CADB76" w14:textId="6F0FB3C0" w:rsidR="00707F29" w:rsidRPr="00707F29" w:rsidRDefault="007A39AD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lastRenderedPageBreak/>
        <w:t xml:space="preserve">High education largely underrepresented </w:t>
      </w:r>
    </w:p>
    <w:p w14:paraId="3152232C" w14:textId="486FC5E9" w:rsidR="00707F29" w:rsidRPr="00707F29" w:rsidRDefault="007A39AD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Low and high </w:t>
      </w:r>
      <w:r w:rsidR="004F7B80">
        <w:rPr>
          <w:rFonts w:cstheme="minorHAnsi"/>
        </w:rPr>
        <w:t>education underrepresented</w:t>
      </w:r>
    </w:p>
    <w:p w14:paraId="371C18A4" w14:textId="44B45014" w:rsidR="00707F29" w:rsidRPr="00707F29" w:rsidRDefault="00707F29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707F29">
        <w:rPr>
          <w:rFonts w:cstheme="minorHAnsi"/>
        </w:rPr>
        <w:t>Bias joint probabilities</w:t>
      </w:r>
    </w:p>
    <w:p w14:paraId="4BEA1442" w14:textId="03084A8C" w:rsidR="00707F29" w:rsidRPr="00707F29" w:rsidRDefault="007A39AD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Clustered sampling</w:t>
      </w:r>
    </w:p>
    <w:p w14:paraId="2C74C026" w14:textId="77777777" w:rsidR="00096834" w:rsidRDefault="00096834">
      <w:pPr>
        <w:rPr>
          <w:ins w:id="22" w:author="Sebastian Gary" w:date="2022-06-11T14:44:00Z"/>
        </w:rPr>
      </w:pPr>
    </w:p>
    <w:p w14:paraId="5ED88C5B" w14:textId="72D061D8" w:rsidR="001C5E6F" w:rsidRDefault="000968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23" w:author="Sebastian Gary" w:date="2022-06-11T14:44:00Z">
        <w:r>
          <w:t xml:space="preserve">As you already mentioned, we think, </w:t>
        </w:r>
      </w:ins>
      <w:ins w:id="24" w:author="Sebastian Gary" w:date="2022-06-11T14:46:00Z">
        <w:r>
          <w:t>this change will make the different types of biases more clearly for the readers.</w:t>
        </w:r>
      </w:ins>
      <w:del w:id="25" w:author="Sebastian Gary" w:date="2022-06-11T14:44:00Z">
        <w:r w:rsidR="001C5E6F" w:rsidDel="00096834">
          <w:br w:type="page"/>
        </w:r>
      </w:del>
    </w:p>
    <w:p w14:paraId="7FAC5A95" w14:textId="3F814FA0" w:rsidR="004E4887" w:rsidRPr="001C5E6F" w:rsidRDefault="006218CF" w:rsidP="001C5E6F">
      <w:pPr>
        <w:pStyle w:val="Heading1"/>
      </w:pPr>
      <w:r w:rsidRPr="001C5E6F">
        <w:t>Clarification of Methods:</w:t>
      </w:r>
    </w:p>
    <w:p w14:paraId="645AFD8E" w14:textId="77777777" w:rsidR="00B53944" w:rsidRPr="00B53944" w:rsidRDefault="00B53944" w:rsidP="004E4887"/>
    <w:p w14:paraId="406192DF" w14:textId="6C86BF41" w:rsidR="008842A1" w:rsidRDefault="00867EF0" w:rsidP="001C5E6F">
      <w:pPr>
        <w:pStyle w:val="Heading2"/>
      </w:pPr>
      <w:r>
        <w:t>Reference</w:t>
      </w:r>
      <w:r w:rsidR="00E30E18">
        <w:t xml:space="preserve"> Population</w:t>
      </w:r>
    </w:p>
    <w:p w14:paraId="5A5D6B2E" w14:textId="77777777" w:rsidR="008842A1" w:rsidRPr="00AB1731" w:rsidRDefault="008842A1" w:rsidP="008842A1"/>
    <w:p w14:paraId="2B2B3A90" w14:textId="59DE91CC" w:rsidR="00193F37" w:rsidRDefault="00D91134" w:rsidP="00820F9A">
      <w:r>
        <w:t>The simulated reference population of 2</w:t>
      </w:r>
      <w:r w:rsidR="008B5163">
        <w:t>4 million</w:t>
      </w:r>
      <w:r>
        <w:t xml:space="preserve"> persons</w:t>
      </w:r>
      <w:r w:rsidR="008B5163">
        <w:t xml:space="preserve"> is first described </w:t>
      </w:r>
      <w:r w:rsidR="00250315">
        <w:t>in detail starting on line 342.</w:t>
      </w:r>
      <w:r w:rsidR="008B5163">
        <w:t xml:space="preserve"> </w:t>
      </w:r>
      <w:r w:rsidR="004A0B48">
        <w:t>Then starting on line 360 you refer to the creation</w:t>
      </w:r>
      <w:r w:rsidR="00820F9A">
        <w:t xml:space="preserve"> of five</w:t>
      </w:r>
      <w:r w:rsidR="00DC3046">
        <w:t xml:space="preserve"> additional population samples </w:t>
      </w:r>
      <w:r w:rsidR="0078463A">
        <w:t>“</w:t>
      </w:r>
      <w:r w:rsidR="00DC3046">
        <w:t>in the same way</w:t>
      </w:r>
      <w:r w:rsidR="0078463A">
        <w:t>”</w:t>
      </w:r>
      <w:r w:rsidR="00CF3DAE">
        <w:t>.</w:t>
      </w:r>
    </w:p>
    <w:p w14:paraId="19798398" w14:textId="66D55BD5" w:rsidR="00CF3DAE" w:rsidRDefault="00CF3DAE" w:rsidP="00CF3DAE">
      <w:pPr>
        <w:pStyle w:val="ListParagraph"/>
        <w:numPr>
          <w:ilvl w:val="0"/>
          <w:numId w:val="3"/>
        </w:numPr>
      </w:pPr>
      <w:r>
        <w:t xml:space="preserve">Does this mean that the five </w:t>
      </w:r>
      <w:r w:rsidR="0078463A">
        <w:t>“</w:t>
      </w:r>
      <w:r>
        <w:t>population samples</w:t>
      </w:r>
      <w:r w:rsidR="0078463A">
        <w:t>”</w:t>
      </w:r>
      <w:r>
        <w:t xml:space="preserve"> </w:t>
      </w:r>
      <w:r w:rsidR="0055531F">
        <w:t>(description starts on line 366</w:t>
      </w:r>
      <w:r w:rsidR="00B74C60">
        <w:t>) are also 24 million persons, with 4 million per age cohort?</w:t>
      </w:r>
    </w:p>
    <w:p w14:paraId="03A41878" w14:textId="05E5A029" w:rsidR="00B74C60" w:rsidRDefault="00B74C60" w:rsidP="00CF3DAE">
      <w:pPr>
        <w:pStyle w:val="ListParagraph"/>
        <w:numPr>
          <w:ilvl w:val="0"/>
          <w:numId w:val="3"/>
        </w:numPr>
        <w:rPr>
          <w:ins w:id="26" w:author="Sebastian Gary" w:date="2022-06-11T14:13:00Z"/>
        </w:rPr>
      </w:pPr>
      <w:r>
        <w:t>If th</w:t>
      </w:r>
      <w:r w:rsidR="00946E93">
        <w:t xml:space="preserve">is is the case, then I suggest we refer to all six </w:t>
      </w:r>
      <w:r w:rsidR="0078463A">
        <w:t>“</w:t>
      </w:r>
      <w:r w:rsidR="00946E93">
        <w:t>population samples</w:t>
      </w:r>
      <w:r w:rsidR="0078463A">
        <w:t>”</w:t>
      </w:r>
      <w:r w:rsidR="00946E93">
        <w:t xml:space="preserve"> as </w:t>
      </w:r>
      <w:r w:rsidR="0078463A">
        <w:t>“</w:t>
      </w:r>
      <w:ins w:id="27" w:author="Alexandra Lenhard" w:date="2022-05-30T08:16:00Z">
        <w:r w:rsidR="00236DA6">
          <w:t xml:space="preserve">six </w:t>
        </w:r>
      </w:ins>
      <w:r w:rsidR="00946E93" w:rsidRPr="00236DA6">
        <w:t xml:space="preserve">simulated </w:t>
      </w:r>
      <w:proofErr w:type="spellStart"/>
      <w:r w:rsidR="00946E93" w:rsidRPr="00236DA6">
        <w:t>populations</w:t>
      </w:r>
      <w:r w:rsidR="0078463A">
        <w:t>”</w:t>
      </w:r>
      <w:ins w:id="28" w:author="Alexandra Lenhard" w:date="2022-05-30T08:16:00Z">
        <w:r w:rsidR="00236DA6">
          <w:t>,</w:t>
        </w:r>
      </w:ins>
      <w:del w:id="29" w:author="Alexandra Lenhard" w:date="2022-05-30T08:16:00Z">
        <w:r w:rsidR="00946E93" w:rsidDel="00236DA6">
          <w:delText xml:space="preserve">. </w:delText>
        </w:r>
      </w:del>
      <w:ins w:id="30" w:author="Alexandra Lenhard" w:date="2022-05-30T08:15:00Z">
        <w:r w:rsidR="00236DA6">
          <w:t>one</w:t>
        </w:r>
        <w:proofErr w:type="spellEnd"/>
        <w:r w:rsidR="00236DA6">
          <w:t xml:space="preserve"> unbiased </w:t>
        </w:r>
      </w:ins>
      <w:ins w:id="31" w:author="Alexandra Lenhard" w:date="2022-05-30T08:16:00Z">
        <w:r w:rsidR="00236DA6">
          <w:t xml:space="preserve">simulated </w:t>
        </w:r>
      </w:ins>
      <w:ins w:id="32" w:author="Alexandra Lenhard" w:date="2022-05-30T08:15:00Z">
        <w:r w:rsidR="00236DA6">
          <w:t xml:space="preserve">population and five additional biased </w:t>
        </w:r>
      </w:ins>
      <w:ins w:id="33" w:author="Alexandra Lenhard" w:date="2022-05-30T08:16:00Z">
        <w:r w:rsidR="00236DA6">
          <w:t xml:space="preserve">simulated </w:t>
        </w:r>
      </w:ins>
      <w:ins w:id="34" w:author="Alexandra Lenhard" w:date="2022-05-30T08:15:00Z">
        <w:r w:rsidR="00236DA6">
          <w:t xml:space="preserve">populations. </w:t>
        </w:r>
      </w:ins>
      <w:r w:rsidR="00946E93">
        <w:t xml:space="preserve">This maintains the conventional distinction between a </w:t>
      </w:r>
      <w:r w:rsidR="0078463A">
        <w:t>“</w:t>
      </w:r>
      <w:r w:rsidR="00946E93">
        <w:t>population</w:t>
      </w:r>
      <w:r w:rsidR="0078463A">
        <w:t>”</w:t>
      </w:r>
      <w:r w:rsidR="000D63F5">
        <w:t xml:space="preserve"> (the entire collection of people) from which we draw </w:t>
      </w:r>
      <w:r w:rsidR="0078463A">
        <w:t>“</w:t>
      </w:r>
      <w:r w:rsidR="000D63F5">
        <w:t>samples</w:t>
      </w:r>
      <w:r w:rsidR="0078463A">
        <w:t>”</w:t>
      </w:r>
      <w:r w:rsidR="000D63F5">
        <w:t xml:space="preserve"> (which may be </w:t>
      </w:r>
      <w:proofErr w:type="gramStart"/>
      <w:r w:rsidR="000D63F5">
        <w:t>more or less representative</w:t>
      </w:r>
      <w:proofErr w:type="gramEnd"/>
      <w:r w:rsidR="000D63F5">
        <w:t xml:space="preserve"> of the </w:t>
      </w:r>
      <w:r w:rsidR="0078463A">
        <w:t>“</w:t>
      </w:r>
      <w:r w:rsidR="000D63F5">
        <w:t>population</w:t>
      </w:r>
      <w:r w:rsidR="0078463A">
        <w:t>”</w:t>
      </w:r>
      <w:r w:rsidR="00D25151">
        <w:t>)</w:t>
      </w:r>
      <w:r w:rsidR="000D63F5">
        <w:t>.</w:t>
      </w:r>
    </w:p>
    <w:p w14:paraId="553DFA2B" w14:textId="3862CC0F" w:rsidR="00BD694E" w:rsidRDefault="00BD694E">
      <w:pPr>
        <w:pStyle w:val="ListParagraph"/>
        <w:numPr>
          <w:ilvl w:val="1"/>
          <w:numId w:val="3"/>
        </w:numPr>
        <w:pPrChange w:id="35" w:author="Sebastian Gary" w:date="2022-06-11T14:13:00Z">
          <w:pPr>
            <w:pStyle w:val="ListParagraph"/>
            <w:numPr>
              <w:numId w:val="3"/>
            </w:numPr>
            <w:ind w:hanging="360"/>
          </w:pPr>
        </w:pPrChange>
      </w:pPr>
      <w:ins w:id="36" w:author="Sebastian Gary" w:date="2022-06-11T14:13:00Z">
        <w:r>
          <w:t xml:space="preserve">We would suggest </w:t>
        </w:r>
        <w:proofErr w:type="gramStart"/>
        <w:r>
          <w:t>to use</w:t>
        </w:r>
        <w:proofErr w:type="gramEnd"/>
        <w:r>
          <w:t xml:space="preserve"> the term “six simulated populations”</w:t>
        </w:r>
      </w:ins>
      <w:ins w:id="37" w:author="Sebastian Gary" w:date="2022-06-11T14:14:00Z">
        <w:r>
          <w:t>: one unbiased simulated population and five additional biased populations</w:t>
        </w:r>
      </w:ins>
    </w:p>
    <w:p w14:paraId="7E66246B" w14:textId="34246BC1" w:rsidR="003358BC" w:rsidRDefault="00F5220B" w:rsidP="00CF3DAE">
      <w:pPr>
        <w:pStyle w:val="ListParagraph"/>
        <w:numPr>
          <w:ilvl w:val="0"/>
          <w:numId w:val="3"/>
        </w:numPr>
      </w:pPr>
      <w:r>
        <w:t>If what I've said so far is correct, then the clearest description of the data hierarchy is</w:t>
      </w:r>
      <w:r w:rsidR="00535310">
        <w:t>:</w:t>
      </w:r>
    </w:p>
    <w:p w14:paraId="7446A985" w14:textId="5605E7D1" w:rsidR="00535310" w:rsidRDefault="00535310" w:rsidP="00535310">
      <w:pPr>
        <w:pStyle w:val="ListParagraph"/>
        <w:numPr>
          <w:ilvl w:val="1"/>
          <w:numId w:val="3"/>
        </w:numPr>
      </w:pPr>
      <w:r>
        <w:t>Six simulated populations (n = 2</w:t>
      </w:r>
      <w:r w:rsidR="00A31CD6">
        <w:t>4 million</w:t>
      </w:r>
      <w:ins w:id="38" w:author="Alexandra Lenhard" w:date="2022-05-30T08:16:00Z">
        <w:r w:rsidR="00236DA6">
          <w:t>???</w:t>
        </w:r>
      </w:ins>
      <w:r w:rsidR="00A31CD6">
        <w:t>)</w:t>
      </w:r>
      <w:r w:rsidR="00D25151">
        <w:t>.</w:t>
      </w:r>
    </w:p>
    <w:p w14:paraId="37BA04C3" w14:textId="3D4A1E1D" w:rsidR="00535310" w:rsidRDefault="004D483F" w:rsidP="00535310">
      <w:pPr>
        <w:pStyle w:val="ListParagraph"/>
        <w:numPr>
          <w:ilvl w:val="1"/>
          <w:numId w:val="3"/>
        </w:numPr>
      </w:pPr>
      <w:r>
        <w:t xml:space="preserve">100 normative samples </w:t>
      </w:r>
      <w:r w:rsidR="00A904B8">
        <w:t xml:space="preserve">(n = 600) </w:t>
      </w:r>
      <w:r>
        <w:t>are drawn from each</w:t>
      </w:r>
      <w:r w:rsidR="00637B0C">
        <w:t xml:space="preserve"> simulated population</w:t>
      </w:r>
      <w:r w:rsidR="00D25151">
        <w:t>.</w:t>
      </w:r>
    </w:p>
    <w:p w14:paraId="05F938FE" w14:textId="69A9BBDB" w:rsidR="00EA3A8A" w:rsidRDefault="00EA3A8A" w:rsidP="00EA3A8A"/>
    <w:p w14:paraId="2F98B333" w14:textId="516A9FA8" w:rsidR="00EA3A8A" w:rsidRDefault="006B31BE" w:rsidP="00A508E3">
      <w:pPr>
        <w:pStyle w:val="Heading2"/>
      </w:pPr>
      <w:r w:rsidRPr="00A508E3">
        <w:t>Stratification</w:t>
      </w:r>
      <w:r>
        <w:t xml:space="preserve"> Variables</w:t>
      </w:r>
    </w:p>
    <w:p w14:paraId="027BBF3C" w14:textId="6064140C" w:rsidR="00D47CFC" w:rsidRDefault="00D47CFC" w:rsidP="00D47CFC"/>
    <w:p w14:paraId="3F0C895D" w14:textId="77777777" w:rsidR="00D47CFC" w:rsidRPr="00D47CFC" w:rsidRDefault="00D47CFC" w:rsidP="00D47CFC">
      <w:pPr>
        <w:spacing w:line="480" w:lineRule="auto"/>
        <w:rPr>
          <w:rFonts w:ascii="Arial" w:eastAsia="Calibri" w:hAnsi="Arial" w:cs="Arial"/>
          <w:b/>
          <w:bCs/>
          <w:szCs w:val="22"/>
        </w:rPr>
      </w:pPr>
      <w:r w:rsidRPr="00D47CFC">
        <w:rPr>
          <w:rFonts w:ascii="Arial" w:eastAsia="Calibri" w:hAnsi="Arial" w:cs="Arial"/>
          <w:b/>
          <w:bCs/>
          <w:szCs w:val="22"/>
        </w:rPr>
        <w:t>Table 1</w:t>
      </w:r>
    </w:p>
    <w:p w14:paraId="5EFE9478" w14:textId="394A82FA" w:rsidR="00D47CFC" w:rsidRPr="00D47CFC" w:rsidRDefault="00A17940" w:rsidP="00D47CFC">
      <w:pPr>
        <w:spacing w:line="480" w:lineRule="auto"/>
        <w:rPr>
          <w:rFonts w:ascii="Arial" w:eastAsia="Calibri" w:hAnsi="Arial" w:cs="Arial"/>
          <w:i/>
          <w:iCs/>
          <w:szCs w:val="22"/>
        </w:rPr>
      </w:pPr>
      <w:ins w:id="39" w:author="Alexandra Lenhard" w:date="2022-05-30T08:19:00Z">
        <w:r>
          <w:rPr>
            <w:rFonts w:ascii="Arial" w:eastAsia="Calibri" w:hAnsi="Arial" w:cs="Arial"/>
            <w:i/>
            <w:iCs/>
            <w:szCs w:val="22"/>
          </w:rPr>
          <w:t>Marginal p</w:t>
        </w:r>
      </w:ins>
      <w:del w:id="40" w:author="Alexandra Lenhard" w:date="2022-05-30T08:19:00Z">
        <w:r w:rsidR="00D47CFC" w:rsidRPr="00D47CFC" w:rsidDel="00A17940">
          <w:rPr>
            <w:rFonts w:ascii="Arial" w:eastAsia="Calibri" w:hAnsi="Arial" w:cs="Arial"/>
            <w:i/>
            <w:iCs/>
            <w:szCs w:val="22"/>
          </w:rPr>
          <w:delText>P</w:delText>
        </w:r>
      </w:del>
      <w:r w:rsidR="00D47CFC" w:rsidRPr="00D47CFC">
        <w:rPr>
          <w:rFonts w:ascii="Arial" w:eastAsia="Calibri" w:hAnsi="Arial" w:cs="Arial"/>
          <w:i/>
          <w:iCs/>
          <w:szCs w:val="22"/>
        </w:rPr>
        <w:t>roportions of the levels of the three stratification variables in the reference population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107"/>
        <w:gridCol w:w="2108"/>
        <w:gridCol w:w="2108"/>
      </w:tblGrid>
      <w:tr w:rsidR="00D47CFC" w:rsidRPr="00D47CFC" w14:paraId="5FB1A192" w14:textId="77777777" w:rsidTr="005E439E">
        <w:trPr>
          <w:trHeight w:val="340"/>
        </w:trPr>
        <w:tc>
          <w:tcPr>
            <w:tcW w:w="2694" w:type="dxa"/>
            <w:vAlign w:val="center"/>
          </w:tcPr>
          <w:p w14:paraId="679297B5" w14:textId="77777777" w:rsidR="00D47CFC" w:rsidRPr="00D47CFC" w:rsidRDefault="00D47CFC" w:rsidP="00D47CFC">
            <w:pPr>
              <w:rPr>
                <w:rFonts w:ascii="Arial" w:eastAsia="Calibri" w:hAnsi="Arial" w:cs="Arial"/>
              </w:rPr>
            </w:pPr>
            <w:proofErr w:type="spellStart"/>
            <w:r w:rsidRPr="00D47CFC">
              <w:rPr>
                <w:rFonts w:ascii="Arial" w:eastAsia="Calibri" w:hAnsi="Arial" w:cs="Arial"/>
              </w:rPr>
              <w:t>Stratification</w:t>
            </w:r>
            <w:proofErr w:type="spellEnd"/>
            <w:r w:rsidRPr="00D47CFC">
              <w:rPr>
                <w:rFonts w:ascii="Arial" w:eastAsia="Calibri" w:hAnsi="Arial" w:cs="Arial"/>
              </w:rPr>
              <w:t xml:space="preserve"> variable</w:t>
            </w:r>
          </w:p>
        </w:tc>
        <w:tc>
          <w:tcPr>
            <w:tcW w:w="2107" w:type="dxa"/>
            <w:vAlign w:val="center"/>
          </w:tcPr>
          <w:p w14:paraId="7DD2EBF8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00B050"/>
              </w:rPr>
            </w:pPr>
            <w:r w:rsidRPr="00D47CFC">
              <w:rPr>
                <w:rFonts w:ascii="Arial" w:eastAsia="Calibri" w:hAnsi="Arial" w:cs="Arial"/>
                <w:color w:val="00B050"/>
              </w:rPr>
              <w:t>Level 1</w:t>
            </w:r>
          </w:p>
        </w:tc>
        <w:tc>
          <w:tcPr>
            <w:tcW w:w="2108" w:type="dxa"/>
            <w:vAlign w:val="center"/>
          </w:tcPr>
          <w:p w14:paraId="1FB3748B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00B050"/>
              </w:rPr>
            </w:pPr>
            <w:r w:rsidRPr="00D47CFC">
              <w:rPr>
                <w:rFonts w:ascii="Arial" w:eastAsia="Calibri" w:hAnsi="Arial" w:cs="Arial"/>
                <w:color w:val="00B050"/>
              </w:rPr>
              <w:t>Level 2</w:t>
            </w:r>
          </w:p>
        </w:tc>
        <w:tc>
          <w:tcPr>
            <w:tcW w:w="2108" w:type="dxa"/>
            <w:vAlign w:val="center"/>
          </w:tcPr>
          <w:p w14:paraId="428ABE41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00B050"/>
              </w:rPr>
            </w:pPr>
            <w:r w:rsidRPr="00D47CFC">
              <w:rPr>
                <w:rFonts w:ascii="Arial" w:eastAsia="Calibri" w:hAnsi="Arial" w:cs="Arial"/>
                <w:color w:val="00B050"/>
              </w:rPr>
              <w:t>Level 3</w:t>
            </w:r>
          </w:p>
        </w:tc>
      </w:tr>
      <w:tr w:rsidR="00D47CFC" w:rsidRPr="00D47CFC" w14:paraId="6B3C493F" w14:textId="77777777" w:rsidTr="005E439E">
        <w:trPr>
          <w:trHeight w:val="340"/>
        </w:trPr>
        <w:tc>
          <w:tcPr>
            <w:tcW w:w="2694" w:type="dxa"/>
            <w:vAlign w:val="center"/>
          </w:tcPr>
          <w:p w14:paraId="3C9055B3" w14:textId="4EB47813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FF0000"/>
              </w:rPr>
            </w:pPr>
            <w:del w:id="41" w:author="Alexandra Lenhard" w:date="2022-05-30T08:17:00Z">
              <w:r w:rsidRPr="00D47CFC" w:rsidDel="00236DA6">
                <w:rPr>
                  <w:rFonts w:ascii="Arial" w:eastAsia="Calibri" w:hAnsi="Arial" w:cs="Arial"/>
                  <w:color w:val="FF0000"/>
                </w:rPr>
                <w:delText>1</w:delText>
              </w:r>
            </w:del>
            <w:ins w:id="42" w:author="Alexandra Lenhard" w:date="2022-05-30T08:22:00Z">
              <w:r w:rsidR="00A17940">
                <w:rPr>
                  <w:rFonts w:ascii="Arial" w:eastAsia="Calibri" w:hAnsi="Arial" w:cs="Arial"/>
                  <w:color w:val="FF0000"/>
                </w:rPr>
                <w:t>E</w:t>
              </w:r>
            </w:ins>
            <w:ins w:id="43" w:author="Alexandra Lenhard" w:date="2022-05-30T08:17:00Z">
              <w:r w:rsidR="00236DA6">
                <w:rPr>
                  <w:rFonts w:ascii="Arial" w:eastAsia="Calibri" w:hAnsi="Arial" w:cs="Arial"/>
                  <w:color w:val="FF0000"/>
                </w:rPr>
                <w:t>ducation</w:t>
              </w:r>
            </w:ins>
          </w:p>
        </w:tc>
        <w:tc>
          <w:tcPr>
            <w:tcW w:w="2107" w:type="dxa"/>
            <w:vAlign w:val="center"/>
          </w:tcPr>
          <w:p w14:paraId="083490F1" w14:textId="53D6D7ED" w:rsidR="00D47CFC" w:rsidRPr="00D47CFC" w:rsidRDefault="00A17940" w:rsidP="00D47CFC">
            <w:pPr>
              <w:jc w:val="center"/>
              <w:rPr>
                <w:rFonts w:ascii="Arial" w:eastAsia="Calibri" w:hAnsi="Arial" w:cs="Arial"/>
              </w:rPr>
            </w:pPr>
            <w:ins w:id="44" w:author="Alexandra Lenhard" w:date="2022-05-30T08:21:00Z">
              <w:r>
                <w:rPr>
                  <w:rFonts w:ascii="Arial" w:eastAsia="Calibri" w:hAnsi="Arial" w:cs="Arial"/>
                </w:rPr>
                <w:t>Low (</w:t>
              </w:r>
            </w:ins>
            <w:r w:rsidR="00D47CFC" w:rsidRPr="00D47CFC">
              <w:rPr>
                <w:rFonts w:ascii="Arial" w:eastAsia="Calibri" w:hAnsi="Arial" w:cs="Arial"/>
              </w:rPr>
              <w:t>40 %</w:t>
            </w:r>
            <w:ins w:id="45" w:author="Alexandra Lenhard" w:date="2022-05-30T08:21:00Z">
              <w:r>
                <w:rPr>
                  <w:rFonts w:ascii="Arial" w:eastAsia="Calibri" w:hAnsi="Arial" w:cs="Arial"/>
                </w:rPr>
                <w:t>)</w:t>
              </w:r>
            </w:ins>
          </w:p>
        </w:tc>
        <w:tc>
          <w:tcPr>
            <w:tcW w:w="2108" w:type="dxa"/>
            <w:vAlign w:val="center"/>
          </w:tcPr>
          <w:p w14:paraId="63A92A04" w14:textId="550C5F06" w:rsidR="00D47CFC" w:rsidRPr="00D47CFC" w:rsidRDefault="00A17940" w:rsidP="00D47CFC">
            <w:pPr>
              <w:jc w:val="center"/>
              <w:rPr>
                <w:rFonts w:ascii="Arial" w:eastAsia="Calibri" w:hAnsi="Arial" w:cs="Arial"/>
              </w:rPr>
            </w:pPr>
            <w:ins w:id="46" w:author="Alexandra Lenhard" w:date="2022-05-30T08:21:00Z">
              <w:r>
                <w:rPr>
                  <w:rFonts w:ascii="Arial" w:eastAsia="Calibri" w:hAnsi="Arial" w:cs="Arial"/>
                </w:rPr>
                <w:t>Medium (</w:t>
              </w:r>
            </w:ins>
            <w:r w:rsidR="00D47CFC" w:rsidRPr="00D47CFC">
              <w:rPr>
                <w:rFonts w:ascii="Arial" w:eastAsia="Calibri" w:hAnsi="Arial" w:cs="Arial"/>
              </w:rPr>
              <w:t>20 %</w:t>
            </w:r>
            <w:ins w:id="47" w:author="Alexandra Lenhard" w:date="2022-05-30T08:21:00Z">
              <w:r>
                <w:rPr>
                  <w:rFonts w:ascii="Arial" w:eastAsia="Calibri" w:hAnsi="Arial" w:cs="Arial"/>
                </w:rPr>
                <w:t>)</w:t>
              </w:r>
            </w:ins>
          </w:p>
        </w:tc>
        <w:tc>
          <w:tcPr>
            <w:tcW w:w="2108" w:type="dxa"/>
            <w:vAlign w:val="center"/>
          </w:tcPr>
          <w:p w14:paraId="6BBDCBB2" w14:textId="599372F6" w:rsidR="00D47CFC" w:rsidRPr="00D47CFC" w:rsidRDefault="00A17940" w:rsidP="00D47CFC">
            <w:pPr>
              <w:jc w:val="center"/>
              <w:rPr>
                <w:rFonts w:ascii="Arial" w:eastAsia="Calibri" w:hAnsi="Arial" w:cs="Arial"/>
              </w:rPr>
            </w:pPr>
            <w:ins w:id="48" w:author="Alexandra Lenhard" w:date="2022-05-30T08:21:00Z">
              <w:r>
                <w:rPr>
                  <w:rFonts w:ascii="Arial" w:eastAsia="Calibri" w:hAnsi="Arial" w:cs="Arial"/>
                </w:rPr>
                <w:t>High (</w:t>
              </w:r>
            </w:ins>
            <w:r w:rsidR="00D47CFC" w:rsidRPr="00D47CFC">
              <w:rPr>
                <w:rFonts w:ascii="Arial" w:eastAsia="Calibri" w:hAnsi="Arial" w:cs="Arial"/>
              </w:rPr>
              <w:t>40 %</w:t>
            </w:r>
            <w:ins w:id="49" w:author="Alexandra Lenhard" w:date="2022-05-30T08:21:00Z">
              <w:r>
                <w:rPr>
                  <w:rFonts w:ascii="Arial" w:eastAsia="Calibri" w:hAnsi="Arial" w:cs="Arial"/>
                </w:rPr>
                <w:t>)</w:t>
              </w:r>
            </w:ins>
          </w:p>
        </w:tc>
      </w:tr>
      <w:tr w:rsidR="00D47CFC" w:rsidRPr="00D47CFC" w14:paraId="173C9A92" w14:textId="77777777" w:rsidTr="005E439E">
        <w:trPr>
          <w:trHeight w:val="340"/>
        </w:trPr>
        <w:tc>
          <w:tcPr>
            <w:tcW w:w="2694" w:type="dxa"/>
            <w:vAlign w:val="center"/>
          </w:tcPr>
          <w:p w14:paraId="02D2F126" w14:textId="73D43773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FF0000"/>
              </w:rPr>
            </w:pPr>
            <w:del w:id="50" w:author="Alexandra Lenhard" w:date="2022-05-30T08:17:00Z">
              <w:r w:rsidRPr="00D47CFC" w:rsidDel="00236DA6">
                <w:rPr>
                  <w:rFonts w:ascii="Arial" w:eastAsia="Calibri" w:hAnsi="Arial" w:cs="Arial"/>
                  <w:color w:val="FF0000"/>
                </w:rPr>
                <w:delText>2</w:delText>
              </w:r>
            </w:del>
            <w:proofErr w:type="spellStart"/>
            <w:ins w:id="51" w:author="Alexandra Lenhard" w:date="2022-05-30T08:22:00Z">
              <w:r w:rsidR="00A17940">
                <w:rPr>
                  <w:rFonts w:ascii="Arial" w:eastAsia="Calibri" w:hAnsi="Arial" w:cs="Arial"/>
                  <w:color w:val="FF0000"/>
                </w:rPr>
                <w:t>E</w:t>
              </w:r>
            </w:ins>
            <w:ins w:id="52" w:author="Alexandra Lenhard" w:date="2022-05-30T08:17:00Z">
              <w:r w:rsidR="00236DA6">
                <w:rPr>
                  <w:rFonts w:ascii="Arial" w:eastAsia="Calibri" w:hAnsi="Arial" w:cs="Arial"/>
                  <w:color w:val="FF0000"/>
                </w:rPr>
                <w:t>th</w:t>
              </w:r>
            </w:ins>
            <w:ins w:id="53" w:author="Alexandra Lenhard" w:date="2022-05-30T08:18:00Z">
              <w:r w:rsidR="00236DA6">
                <w:rPr>
                  <w:rFonts w:ascii="Arial" w:eastAsia="Calibri" w:hAnsi="Arial" w:cs="Arial"/>
                  <w:color w:val="FF0000"/>
                </w:rPr>
                <w:t>nicity</w:t>
              </w:r>
            </w:ins>
            <w:proofErr w:type="spellEnd"/>
          </w:p>
        </w:tc>
        <w:tc>
          <w:tcPr>
            <w:tcW w:w="2107" w:type="dxa"/>
            <w:vAlign w:val="center"/>
          </w:tcPr>
          <w:p w14:paraId="7179EAA3" w14:textId="12516A51" w:rsidR="00D47CFC" w:rsidRPr="00D47CFC" w:rsidRDefault="00A17940" w:rsidP="00D47CFC">
            <w:pPr>
              <w:jc w:val="center"/>
              <w:rPr>
                <w:rFonts w:ascii="Arial" w:eastAsia="Calibri" w:hAnsi="Arial" w:cs="Arial"/>
              </w:rPr>
            </w:pPr>
            <w:ins w:id="54" w:author="Alexandra Lenhard" w:date="2022-05-30T08:21:00Z">
              <w:r>
                <w:rPr>
                  <w:rFonts w:ascii="Arial" w:eastAsia="Calibri" w:hAnsi="Arial" w:cs="Arial"/>
                </w:rPr>
                <w:t>Native (</w:t>
              </w:r>
            </w:ins>
            <w:r w:rsidR="00D47CFC" w:rsidRPr="00D47CFC">
              <w:rPr>
                <w:rFonts w:ascii="Arial" w:eastAsia="Calibri" w:hAnsi="Arial" w:cs="Arial"/>
              </w:rPr>
              <w:t>30 %</w:t>
            </w:r>
            <w:ins w:id="55" w:author="Alexandra Lenhard" w:date="2022-05-30T08:21:00Z">
              <w:r>
                <w:rPr>
                  <w:rFonts w:ascii="Arial" w:eastAsia="Calibri" w:hAnsi="Arial" w:cs="Arial"/>
                </w:rPr>
                <w:t>)</w:t>
              </w:r>
            </w:ins>
          </w:p>
        </w:tc>
        <w:tc>
          <w:tcPr>
            <w:tcW w:w="2108" w:type="dxa"/>
            <w:vAlign w:val="center"/>
          </w:tcPr>
          <w:p w14:paraId="6D2B5305" w14:textId="6F2E5BB5" w:rsidR="00D47CFC" w:rsidRPr="00D47CFC" w:rsidRDefault="00A17940" w:rsidP="00D47CFC">
            <w:pPr>
              <w:jc w:val="center"/>
              <w:rPr>
                <w:rFonts w:ascii="Arial" w:eastAsia="Calibri" w:hAnsi="Arial" w:cs="Arial"/>
              </w:rPr>
            </w:pPr>
            <w:ins w:id="56" w:author="Alexandra Lenhard" w:date="2022-05-30T08:21:00Z">
              <w:r>
                <w:rPr>
                  <w:rFonts w:ascii="Arial" w:eastAsia="Calibri" w:hAnsi="Arial" w:cs="Arial"/>
                </w:rPr>
                <w:t>Mixed (</w:t>
              </w:r>
            </w:ins>
            <w:r w:rsidR="00D47CFC" w:rsidRPr="00D47CFC">
              <w:rPr>
                <w:rFonts w:ascii="Arial" w:eastAsia="Calibri" w:hAnsi="Arial" w:cs="Arial"/>
              </w:rPr>
              <w:t>40 %</w:t>
            </w:r>
            <w:ins w:id="57" w:author="Alexandra Lenhard" w:date="2022-05-30T08:21:00Z">
              <w:r>
                <w:rPr>
                  <w:rFonts w:ascii="Arial" w:eastAsia="Calibri" w:hAnsi="Arial" w:cs="Arial"/>
                </w:rPr>
                <w:t>)</w:t>
              </w:r>
            </w:ins>
          </w:p>
        </w:tc>
        <w:tc>
          <w:tcPr>
            <w:tcW w:w="2108" w:type="dxa"/>
            <w:vAlign w:val="center"/>
          </w:tcPr>
          <w:p w14:paraId="321CD5A3" w14:textId="4A02FB57" w:rsidR="00D47CFC" w:rsidRPr="00D47CFC" w:rsidRDefault="00A17940" w:rsidP="00D47CFC">
            <w:pPr>
              <w:jc w:val="center"/>
              <w:rPr>
                <w:rFonts w:ascii="Arial" w:eastAsia="Calibri" w:hAnsi="Arial" w:cs="Arial"/>
              </w:rPr>
            </w:pPr>
            <w:ins w:id="58" w:author="Alexandra Lenhard" w:date="2022-05-30T08:22:00Z">
              <w:r>
                <w:rPr>
                  <w:rFonts w:ascii="Arial" w:eastAsia="Calibri" w:hAnsi="Arial" w:cs="Arial"/>
                </w:rPr>
                <w:t>Non-native (</w:t>
              </w:r>
            </w:ins>
            <w:r w:rsidR="00D47CFC" w:rsidRPr="00D47CFC">
              <w:rPr>
                <w:rFonts w:ascii="Arial" w:eastAsia="Calibri" w:hAnsi="Arial" w:cs="Arial"/>
              </w:rPr>
              <w:t>30 %</w:t>
            </w:r>
            <w:ins w:id="59" w:author="Alexandra Lenhard" w:date="2022-05-30T08:22:00Z">
              <w:r>
                <w:rPr>
                  <w:rFonts w:ascii="Arial" w:eastAsia="Calibri" w:hAnsi="Arial" w:cs="Arial"/>
                </w:rPr>
                <w:t>)</w:t>
              </w:r>
            </w:ins>
          </w:p>
        </w:tc>
      </w:tr>
      <w:tr w:rsidR="00D47CFC" w:rsidRPr="00D47CFC" w14:paraId="4B8AC6CE" w14:textId="77777777" w:rsidTr="005E439E">
        <w:trPr>
          <w:trHeight w:val="340"/>
        </w:trPr>
        <w:tc>
          <w:tcPr>
            <w:tcW w:w="2694" w:type="dxa"/>
            <w:vAlign w:val="center"/>
          </w:tcPr>
          <w:p w14:paraId="0B028A0A" w14:textId="417E6272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FF0000"/>
              </w:rPr>
            </w:pPr>
            <w:del w:id="60" w:author="Alexandra Lenhard" w:date="2022-05-30T08:18:00Z">
              <w:r w:rsidRPr="00D47CFC" w:rsidDel="00236DA6">
                <w:rPr>
                  <w:rFonts w:ascii="Arial" w:eastAsia="Calibri" w:hAnsi="Arial" w:cs="Arial"/>
                  <w:color w:val="FF0000"/>
                </w:rPr>
                <w:delText>3</w:delText>
              </w:r>
            </w:del>
            <w:ins w:id="61" w:author="Alexandra Lenhard" w:date="2022-05-30T08:22:00Z">
              <w:r w:rsidR="00A17940">
                <w:rPr>
                  <w:rFonts w:ascii="Arial" w:eastAsia="Calibri" w:hAnsi="Arial" w:cs="Arial"/>
                  <w:color w:val="FF0000"/>
                </w:rPr>
                <w:t>R</w:t>
              </w:r>
            </w:ins>
            <w:ins w:id="62" w:author="Alexandra Lenhard" w:date="2022-05-30T08:18:00Z">
              <w:r w:rsidR="00236DA6">
                <w:rPr>
                  <w:rFonts w:ascii="Arial" w:eastAsia="Calibri" w:hAnsi="Arial" w:cs="Arial"/>
                  <w:color w:val="FF0000"/>
                </w:rPr>
                <w:t>egion</w:t>
              </w:r>
            </w:ins>
          </w:p>
        </w:tc>
        <w:tc>
          <w:tcPr>
            <w:tcW w:w="2107" w:type="dxa"/>
            <w:vAlign w:val="center"/>
          </w:tcPr>
          <w:p w14:paraId="7B76618B" w14:textId="0ED724E4" w:rsidR="00D47CFC" w:rsidRPr="00D47CFC" w:rsidRDefault="00A17940" w:rsidP="00D47CFC">
            <w:pPr>
              <w:jc w:val="center"/>
              <w:rPr>
                <w:rFonts w:ascii="Arial" w:eastAsia="Calibri" w:hAnsi="Arial" w:cs="Arial"/>
              </w:rPr>
            </w:pPr>
            <w:ins w:id="63" w:author="Alexandra Lenhard" w:date="2022-05-30T08:22:00Z">
              <w:r>
                <w:rPr>
                  <w:rFonts w:ascii="Arial" w:eastAsia="Calibri" w:hAnsi="Arial" w:cs="Arial"/>
                </w:rPr>
                <w:t>South (</w:t>
              </w:r>
            </w:ins>
            <w:r w:rsidR="00D47CFC" w:rsidRPr="00D47CFC">
              <w:rPr>
                <w:rFonts w:ascii="Arial" w:eastAsia="Calibri" w:hAnsi="Arial" w:cs="Arial"/>
              </w:rPr>
              <w:t>60 %</w:t>
            </w:r>
            <w:ins w:id="64" w:author="Alexandra Lenhard" w:date="2022-05-30T08:22:00Z">
              <w:r>
                <w:rPr>
                  <w:rFonts w:ascii="Arial" w:eastAsia="Calibri" w:hAnsi="Arial" w:cs="Arial"/>
                </w:rPr>
                <w:t>)</w:t>
              </w:r>
            </w:ins>
          </w:p>
        </w:tc>
        <w:tc>
          <w:tcPr>
            <w:tcW w:w="2108" w:type="dxa"/>
            <w:vAlign w:val="center"/>
          </w:tcPr>
          <w:p w14:paraId="07890F61" w14:textId="377022E5" w:rsidR="00D47CFC" w:rsidRPr="00D47CFC" w:rsidRDefault="00A17940" w:rsidP="00D47CFC">
            <w:pPr>
              <w:jc w:val="center"/>
              <w:rPr>
                <w:rFonts w:ascii="Arial" w:eastAsia="Calibri" w:hAnsi="Arial" w:cs="Arial"/>
              </w:rPr>
            </w:pPr>
            <w:ins w:id="65" w:author="Alexandra Lenhard" w:date="2022-05-30T08:22:00Z">
              <w:r>
                <w:rPr>
                  <w:rFonts w:ascii="Arial" w:eastAsia="Calibri" w:hAnsi="Arial" w:cs="Arial"/>
                </w:rPr>
                <w:t>East (</w:t>
              </w:r>
            </w:ins>
            <w:r w:rsidR="00D47CFC" w:rsidRPr="00D47CFC">
              <w:rPr>
                <w:rFonts w:ascii="Arial" w:eastAsia="Calibri" w:hAnsi="Arial" w:cs="Arial"/>
              </w:rPr>
              <w:t>20 %</w:t>
            </w:r>
          </w:p>
        </w:tc>
        <w:tc>
          <w:tcPr>
            <w:tcW w:w="2108" w:type="dxa"/>
            <w:vAlign w:val="center"/>
          </w:tcPr>
          <w:p w14:paraId="301FB5B6" w14:textId="6B85B8D7" w:rsidR="00D47CFC" w:rsidRPr="00D47CFC" w:rsidRDefault="00A17940" w:rsidP="00D47CFC">
            <w:pPr>
              <w:jc w:val="center"/>
              <w:rPr>
                <w:rFonts w:ascii="Arial" w:eastAsia="Calibri" w:hAnsi="Arial" w:cs="Arial"/>
              </w:rPr>
            </w:pPr>
            <w:ins w:id="66" w:author="Alexandra Lenhard" w:date="2022-05-30T08:22:00Z">
              <w:r>
                <w:rPr>
                  <w:rFonts w:ascii="Arial" w:eastAsia="Calibri" w:hAnsi="Arial" w:cs="Arial"/>
                </w:rPr>
                <w:t>North-west (</w:t>
              </w:r>
            </w:ins>
            <w:r w:rsidR="00D47CFC" w:rsidRPr="00D47CFC">
              <w:rPr>
                <w:rFonts w:ascii="Arial" w:eastAsia="Calibri" w:hAnsi="Arial" w:cs="Arial"/>
              </w:rPr>
              <w:t>20 %</w:t>
            </w:r>
            <w:ins w:id="67" w:author="Alexandra Lenhard" w:date="2022-05-30T08:22:00Z">
              <w:r>
                <w:rPr>
                  <w:rFonts w:ascii="Arial" w:eastAsia="Calibri" w:hAnsi="Arial" w:cs="Arial"/>
                </w:rPr>
                <w:t>)</w:t>
              </w:r>
            </w:ins>
          </w:p>
        </w:tc>
      </w:tr>
    </w:tbl>
    <w:p w14:paraId="7A61F37D" w14:textId="1AC6FF2B" w:rsidR="00D47CFC" w:rsidRDefault="00D47CFC" w:rsidP="00D47CFC"/>
    <w:p w14:paraId="10A39FAE" w14:textId="780C91AB" w:rsidR="00810078" w:rsidRDefault="00810078" w:rsidP="00D47CFC">
      <w:pPr>
        <w:rPr>
          <w:ins w:id="68" w:author="Sebastian Gary" w:date="2022-06-11T14:18:00Z"/>
        </w:rPr>
      </w:pPr>
      <w:ins w:id="69" w:author="Sebastian Gary" w:date="2022-06-11T14:14:00Z">
        <w:r>
          <w:lastRenderedPageBreak/>
          <w:t xml:space="preserve">The current </w:t>
        </w:r>
      </w:ins>
      <w:ins w:id="70" w:author="Sebastian Gary" w:date="2022-06-11T14:15:00Z">
        <w:r>
          <w:t>table represents the marginals of the single SVs for the unbiased simulated population, and</w:t>
        </w:r>
      </w:ins>
      <w:ins w:id="71" w:author="Sebastian Gary" w:date="2022-06-11T14:16:00Z">
        <w:r>
          <w:t>, therefore, the single proportions sum up to 100% for every line.</w:t>
        </w:r>
        <w:r w:rsidR="00132EDC">
          <w:t xml:space="preserve"> </w:t>
        </w:r>
      </w:ins>
      <w:ins w:id="72" w:author="Sebastian Gary" w:date="2022-06-11T14:17:00Z">
        <w:r w:rsidR="00132EDC">
          <w:t>To make this point more clearly, we change the table labeling from “proportions” to “marginals”</w:t>
        </w:r>
      </w:ins>
      <w:ins w:id="73" w:author="Sebastian Gary" w:date="2022-06-11T14:18:00Z">
        <w:r w:rsidR="00132EDC">
          <w:t xml:space="preserve">. </w:t>
        </w:r>
      </w:ins>
    </w:p>
    <w:p w14:paraId="153D3307" w14:textId="77777777" w:rsidR="006525FC" w:rsidRDefault="006525FC" w:rsidP="00D47CFC">
      <w:pPr>
        <w:rPr>
          <w:ins w:id="74" w:author="Sebastian Gary" w:date="2022-06-11T14:14:00Z"/>
        </w:rPr>
      </w:pPr>
    </w:p>
    <w:p w14:paraId="3011F13B" w14:textId="3A3B511D" w:rsidR="00D47CFC" w:rsidRDefault="00D47CFC" w:rsidP="00D47CFC">
      <w:r>
        <w:t>Table 1 anchor</w:t>
      </w:r>
      <w:r w:rsidR="00980ACE">
        <w:t xml:space="preserve">s much of the method description, but it </w:t>
      </w:r>
      <w:r w:rsidR="005E340D">
        <w:t>is hard to decipher.</w:t>
      </w:r>
    </w:p>
    <w:p w14:paraId="6C8DD5A8" w14:textId="122560C9" w:rsidR="00E37D6B" w:rsidRPr="00B02F64" w:rsidRDefault="00696676" w:rsidP="00E37D6B">
      <w:pPr>
        <w:pStyle w:val="ListParagraph"/>
        <w:numPr>
          <w:ilvl w:val="0"/>
          <w:numId w:val="5"/>
        </w:numPr>
      </w:pPr>
      <w:r>
        <w:t xml:space="preserve">Each </w:t>
      </w:r>
      <w:r w:rsidRPr="00A27926">
        <w:rPr>
          <w:color w:val="FF0000"/>
        </w:rPr>
        <w:t xml:space="preserve">SV </w:t>
      </w:r>
      <w:r>
        <w:t xml:space="preserve">has three </w:t>
      </w:r>
      <w:r w:rsidRPr="00A27926">
        <w:rPr>
          <w:color w:val="00B050"/>
        </w:rPr>
        <w:t>levels</w:t>
      </w:r>
    </w:p>
    <w:p w14:paraId="3EFEC72D" w14:textId="67DB4837" w:rsidR="00B02F64" w:rsidRDefault="00B02F64" w:rsidP="00B02F64">
      <w:pPr>
        <w:pStyle w:val="ListParagraph"/>
        <w:numPr>
          <w:ilvl w:val="1"/>
          <w:numId w:val="5"/>
        </w:numPr>
        <w:rPr>
          <w:ins w:id="75" w:author="Sebastian Gary" w:date="2022-06-11T14:18:00Z"/>
        </w:rPr>
      </w:pPr>
      <w:r>
        <w:t xml:space="preserve">What does </w:t>
      </w:r>
      <w:r w:rsidR="0078463A">
        <w:t>“</w:t>
      </w:r>
      <w:r>
        <w:t>level</w:t>
      </w:r>
      <w:r w:rsidR="0078463A">
        <w:t>”</w:t>
      </w:r>
      <w:r>
        <w:t xml:space="preserve"> mean in this context? I'm not clear as to whether it means</w:t>
      </w:r>
      <w:r w:rsidR="00521728">
        <w:t xml:space="preserve"> something like a demographic category (e.g., black vs. white ethnicity) </w:t>
      </w:r>
      <w:r w:rsidR="00175BFD">
        <w:t>or what the manuscript refers to as</w:t>
      </w:r>
      <w:r w:rsidR="00AC0CF7">
        <w:t xml:space="preserve"> </w:t>
      </w:r>
      <w:r w:rsidR="0078463A">
        <w:t>“</w:t>
      </w:r>
      <w:r w:rsidR="004271D1">
        <w:t>performance</w:t>
      </w:r>
      <w:r w:rsidR="0078463A">
        <w:t>”</w:t>
      </w:r>
      <w:r w:rsidR="00DB362E">
        <w:t xml:space="preserve"> (1 = above, 2 = average, 3 = below)?</w:t>
      </w:r>
    </w:p>
    <w:p w14:paraId="626E5A6B" w14:textId="40E6FC80" w:rsidR="006525FC" w:rsidRDefault="006525FC">
      <w:pPr>
        <w:pStyle w:val="ListParagraph"/>
        <w:numPr>
          <w:ilvl w:val="2"/>
          <w:numId w:val="5"/>
        </w:numPr>
        <w:pPrChange w:id="76" w:author="Sebastian Gary" w:date="2022-06-11T14:18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ins w:id="77" w:author="Sebastian Gary" w:date="2022-06-11T14:18:00Z">
        <w:r>
          <w:t>With the term “levels”, something like demographic</w:t>
        </w:r>
      </w:ins>
      <w:ins w:id="78" w:author="Sebastian Gary" w:date="2022-06-11T14:19:00Z">
        <w:r>
          <w:t xml:space="preserve"> or socio-economic category is addressed. </w:t>
        </w:r>
      </w:ins>
      <w:ins w:id="79" w:author="Sebastian Gary" w:date="2022-06-11T14:20:00Z">
        <w:r w:rsidR="00D2238B">
          <w:t xml:space="preserve">This point should be </w:t>
        </w:r>
        <w:proofErr w:type="gramStart"/>
        <w:r w:rsidR="00D2238B">
          <w:t>more clear</w:t>
        </w:r>
        <w:proofErr w:type="gramEnd"/>
        <w:r w:rsidR="00D2238B">
          <w:t xml:space="preserve"> now, since we now use concrete SVs like “</w:t>
        </w:r>
        <w:proofErr w:type="spellStart"/>
        <w:r w:rsidR="00D2238B">
          <w:t>eduction</w:t>
        </w:r>
        <w:proofErr w:type="spellEnd"/>
        <w:r w:rsidR="00D2238B">
          <w:t xml:space="preserve">” instead of SV1, SV2 </w:t>
        </w:r>
      </w:ins>
      <w:ins w:id="80" w:author="Sebastian Gary" w:date="2022-06-11T14:21:00Z">
        <w:r w:rsidR="00D2238B">
          <w:t>and SV3.</w:t>
        </w:r>
      </w:ins>
    </w:p>
    <w:p w14:paraId="25DC8478" w14:textId="78719E74" w:rsidR="009B2F05" w:rsidRDefault="009B2F05" w:rsidP="009B2F05">
      <w:pPr>
        <w:pStyle w:val="ListParagraph"/>
        <w:numPr>
          <w:ilvl w:val="0"/>
          <w:numId w:val="5"/>
        </w:numPr>
        <w:rPr>
          <w:ins w:id="81" w:author="Sebastian Gary" w:date="2022-06-11T14:21:00Z"/>
        </w:rPr>
      </w:pPr>
      <w:r>
        <w:t xml:space="preserve">The next paragraph refers to </w:t>
      </w:r>
      <w:r w:rsidR="0078463A">
        <w:t>“</w:t>
      </w:r>
      <w:r w:rsidR="005421CF">
        <w:t>3 x 3 x 3 = 27 strata</w:t>
      </w:r>
      <w:r w:rsidR="0078463A">
        <w:t>”</w:t>
      </w:r>
      <w:r w:rsidR="00E523E2">
        <w:t xml:space="preserve">, but this description is at odds with the structure of three SVs, </w:t>
      </w:r>
      <w:r w:rsidR="00433163">
        <w:t>each with three levels, which would lead to 3 x 3 = 9 strata or joint categories.</w:t>
      </w:r>
      <w:ins w:id="82" w:author="Alexandra Lenhard" w:date="2022-05-30T08:19:00Z">
        <w:r w:rsidR="00236DA6">
          <w:t xml:space="preserve"> </w:t>
        </w:r>
      </w:ins>
    </w:p>
    <w:p w14:paraId="39D8ADD2" w14:textId="09D3F332" w:rsidR="00D2238B" w:rsidRDefault="00D2238B">
      <w:pPr>
        <w:pStyle w:val="ListParagraph"/>
        <w:numPr>
          <w:ilvl w:val="1"/>
          <w:numId w:val="5"/>
        </w:numPr>
        <w:pPrChange w:id="83" w:author="Sebastian Gary" w:date="2022-06-11T14:21:00Z">
          <w:pPr>
            <w:pStyle w:val="ListParagraph"/>
            <w:numPr>
              <w:numId w:val="5"/>
            </w:numPr>
            <w:ind w:hanging="360"/>
          </w:pPr>
        </w:pPrChange>
      </w:pPr>
      <w:ins w:id="84" w:author="Sebastian Gary" w:date="2022-06-11T14:21:00Z">
        <w:r>
          <w:t>Since we use three SVs, we have 3x3x3=27 strata</w:t>
        </w:r>
      </w:ins>
    </w:p>
    <w:p w14:paraId="725EA6F8" w14:textId="1B254388" w:rsidR="003B0BC3" w:rsidRDefault="00256366" w:rsidP="00D47CFC">
      <w:pPr>
        <w:pStyle w:val="ListParagraph"/>
        <w:numPr>
          <w:ilvl w:val="0"/>
          <w:numId w:val="5"/>
        </w:numPr>
      </w:pPr>
      <w:r>
        <w:t xml:space="preserve">Part of the reason why Table 1 is confusing is that it combines information </w:t>
      </w:r>
      <w:r w:rsidR="00D70C50">
        <w:t xml:space="preserve">on both </w:t>
      </w:r>
      <w:r w:rsidR="00D70C50" w:rsidRPr="00D70C50">
        <w:rPr>
          <w:i/>
          <w:iCs/>
        </w:rPr>
        <w:t>structure</w:t>
      </w:r>
      <w:r w:rsidR="00D70C50">
        <w:t xml:space="preserve"> </w:t>
      </w:r>
      <w:r w:rsidR="00E84C37">
        <w:t xml:space="preserve">(in the table margins) </w:t>
      </w:r>
      <w:r w:rsidR="00D70C50">
        <w:t xml:space="preserve">and </w:t>
      </w:r>
      <w:r w:rsidR="00265787">
        <w:rPr>
          <w:i/>
          <w:iCs/>
        </w:rPr>
        <w:t>distribution</w:t>
      </w:r>
      <w:r w:rsidR="00E84C37">
        <w:rPr>
          <w:i/>
          <w:iCs/>
        </w:rPr>
        <w:t xml:space="preserve"> </w:t>
      </w:r>
      <w:r w:rsidR="00E84C37">
        <w:t>(in the cells</w:t>
      </w:r>
      <w:r w:rsidR="001E2BC3">
        <w:t>).</w:t>
      </w:r>
    </w:p>
    <w:p w14:paraId="54C7C4EB" w14:textId="655AA1A8" w:rsidR="00911858" w:rsidRDefault="0036079E" w:rsidP="00D47CFC">
      <w:pPr>
        <w:pStyle w:val="ListParagraph"/>
        <w:numPr>
          <w:ilvl w:val="0"/>
          <w:numId w:val="5"/>
        </w:numPr>
      </w:pPr>
      <w:r>
        <w:t>The</w:t>
      </w:r>
      <w:r w:rsidR="00FD4E30">
        <w:t xml:space="preserve"> 3 x 3 x 3 structure can be shown </w:t>
      </w:r>
      <w:r w:rsidR="002C546E">
        <w:t xml:space="preserve">more clearly </w:t>
      </w:r>
      <w:r w:rsidR="00FD4E30">
        <w:t>in a nested table</w:t>
      </w:r>
      <w:r w:rsidR="00885E0C">
        <w:t xml:space="preserve"> that shows only classification structure</w:t>
      </w:r>
      <w:r w:rsidR="002C546E">
        <w:t>:</w:t>
      </w:r>
    </w:p>
    <w:p w14:paraId="2E6DC792" w14:textId="70188923" w:rsidR="002C546E" w:rsidRDefault="002C546E" w:rsidP="002C546E"/>
    <w:tbl>
      <w:tblPr>
        <w:tblW w:w="6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300"/>
        <w:gridCol w:w="1300"/>
        <w:gridCol w:w="1395"/>
        <w:gridCol w:w="1300"/>
      </w:tblGrid>
      <w:tr w:rsidR="002C546E" w:rsidRPr="002C546E" w14:paraId="5DD6C5DC" w14:textId="77777777" w:rsidTr="00B32B6F">
        <w:trPr>
          <w:trHeight w:val="480"/>
        </w:trPr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009A279" w14:textId="77777777" w:rsidR="002C546E" w:rsidRPr="002C546E" w:rsidRDefault="002C546E" w:rsidP="002C54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AA000" w14:textId="77777777" w:rsidR="002C546E" w:rsidRPr="002C546E" w:rsidRDefault="002C546E" w:rsidP="002C54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C8E1A4" w14:textId="4F0DBA8B" w:rsidR="002C546E" w:rsidRPr="00A17940" w:rsidRDefault="002C546E" w:rsidP="002C546E">
            <w:pPr>
              <w:jc w:val="center"/>
              <w:rPr>
                <w:rFonts w:ascii="Calibri" w:eastAsia="Times New Roman" w:hAnsi="Calibri" w:cs="Calibri"/>
                <w:color w:val="000000"/>
                <w:rPrChange w:id="85" w:author="Alexandra Lenhard" w:date="2022-05-30T08:24:00Z">
                  <w:rPr>
                    <w:rFonts w:ascii="Calibri" w:eastAsia="Times New Roman" w:hAnsi="Calibri" w:cs="Calibri"/>
                    <w:color w:val="000000"/>
                    <w:sz w:val="36"/>
                    <w:szCs w:val="36"/>
                  </w:rPr>
                </w:rPrChange>
              </w:rPr>
            </w:pPr>
            <w:del w:id="86" w:author="Alexandra Lenhard" w:date="2022-05-30T08:24:00Z">
              <w:r w:rsidRPr="00A17940" w:rsidDel="00A17940">
                <w:rPr>
                  <w:rFonts w:ascii="Calibri" w:eastAsia="Times New Roman" w:hAnsi="Calibri" w:cs="Calibri"/>
                  <w:color w:val="000000"/>
                  <w:rPrChange w:id="87" w:author="Alexandra Lenhard" w:date="2022-05-30T08:24:00Z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rPrChange>
                </w:rPr>
                <w:delText>SV1</w:delText>
              </w:r>
            </w:del>
            <w:ins w:id="88" w:author="Alexandra Lenhard" w:date="2022-05-30T08:24:00Z">
              <w:r w:rsidR="00A17940" w:rsidRPr="00A17940">
                <w:rPr>
                  <w:rFonts w:ascii="Calibri" w:eastAsia="Times New Roman" w:hAnsi="Calibri" w:cs="Calibri"/>
                  <w:color w:val="000000"/>
                  <w:rPrChange w:id="89" w:author="Alexandra Lenhard" w:date="2022-05-30T08:24:00Z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rPrChange>
                </w:rPr>
                <w:t>low</w:t>
              </w:r>
              <w:r w:rsidR="00A17940">
                <w:rPr>
                  <w:rFonts w:ascii="Calibri" w:eastAsia="Times New Roman" w:hAnsi="Calibri" w:cs="Calibri"/>
                  <w:color w:val="000000"/>
                </w:rPr>
                <w:t xml:space="preserve"> education</w:t>
              </w:r>
            </w:ins>
            <w:ins w:id="90" w:author="Alexandra Lenhard" w:date="2022-05-30T08:34:00Z">
              <w:r w:rsidR="008F2E85">
                <w:rPr>
                  <w:rFonts w:ascii="Calibri" w:eastAsia="Times New Roman" w:hAnsi="Calibri" w:cs="Calibri"/>
                  <w:color w:val="000000"/>
                </w:rPr>
                <w:t xml:space="preserve"> 40%</w:t>
              </w:r>
            </w:ins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495E5876" w14:textId="77777777" w:rsidR="002C546E" w:rsidRDefault="002C546E" w:rsidP="002C546E">
            <w:pPr>
              <w:jc w:val="center"/>
              <w:rPr>
                <w:ins w:id="91" w:author="Alexandra Lenhard" w:date="2022-05-30T08:35:00Z"/>
                <w:rFonts w:ascii="Calibri" w:eastAsia="Times New Roman" w:hAnsi="Calibri" w:cs="Calibri"/>
                <w:color w:val="000000"/>
              </w:rPr>
            </w:pPr>
            <w:del w:id="92" w:author="Alexandra Lenhard" w:date="2022-05-30T08:24:00Z">
              <w:r w:rsidRPr="00A17940" w:rsidDel="00A17940">
                <w:rPr>
                  <w:rFonts w:ascii="Calibri" w:eastAsia="Times New Roman" w:hAnsi="Calibri" w:cs="Calibri"/>
                  <w:color w:val="000000"/>
                  <w:rPrChange w:id="93" w:author="Alexandra Lenhard" w:date="2022-05-30T08:24:00Z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rPrChange>
                </w:rPr>
                <w:delText>SV2</w:delText>
              </w:r>
            </w:del>
            <w:ins w:id="94" w:author="Alexandra Lenhard" w:date="2022-05-30T08:24:00Z">
              <w:r w:rsidR="00A17940">
                <w:rPr>
                  <w:rFonts w:ascii="Calibri" w:eastAsia="Times New Roman" w:hAnsi="Calibri" w:cs="Calibri"/>
                  <w:color w:val="000000"/>
                </w:rPr>
                <w:t>medium education</w:t>
              </w:r>
            </w:ins>
          </w:p>
          <w:p w14:paraId="1D851635" w14:textId="516E36A6" w:rsidR="008F2E85" w:rsidRPr="00A17940" w:rsidRDefault="008F2E85" w:rsidP="002C546E">
            <w:pPr>
              <w:jc w:val="center"/>
              <w:rPr>
                <w:rFonts w:ascii="Calibri" w:eastAsia="Times New Roman" w:hAnsi="Calibri" w:cs="Calibri"/>
                <w:color w:val="000000"/>
                <w:rPrChange w:id="95" w:author="Alexandra Lenhard" w:date="2022-05-30T08:24:00Z">
                  <w:rPr>
                    <w:rFonts w:ascii="Calibri" w:eastAsia="Times New Roman" w:hAnsi="Calibri" w:cs="Calibri"/>
                    <w:color w:val="000000"/>
                    <w:sz w:val="36"/>
                    <w:szCs w:val="36"/>
                  </w:rPr>
                </w:rPrChange>
              </w:rPr>
            </w:pPr>
            <w:ins w:id="96" w:author="Alexandra Lenhard" w:date="2022-05-30T08:35:00Z">
              <w:r>
                <w:rPr>
                  <w:rFonts w:ascii="Calibri" w:eastAsia="Times New Roman" w:hAnsi="Calibri" w:cs="Calibri"/>
                  <w:color w:val="000000"/>
                </w:rPr>
                <w:t>20%</w:t>
              </w:r>
            </w:ins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913E04" w14:textId="77777777" w:rsidR="002C546E" w:rsidRDefault="002C546E" w:rsidP="002C546E">
            <w:pPr>
              <w:jc w:val="center"/>
              <w:rPr>
                <w:ins w:id="97" w:author="Alexandra Lenhard" w:date="2022-05-30T08:35:00Z"/>
                <w:rFonts w:ascii="Calibri" w:eastAsia="Times New Roman" w:hAnsi="Calibri" w:cs="Calibri"/>
                <w:color w:val="000000"/>
              </w:rPr>
            </w:pPr>
            <w:del w:id="98" w:author="Alexandra Lenhard" w:date="2022-05-30T08:24:00Z">
              <w:r w:rsidRPr="00A17940" w:rsidDel="00A17940">
                <w:rPr>
                  <w:rFonts w:ascii="Calibri" w:eastAsia="Times New Roman" w:hAnsi="Calibri" w:cs="Calibri"/>
                  <w:color w:val="000000"/>
                  <w:rPrChange w:id="99" w:author="Alexandra Lenhard" w:date="2022-05-30T08:24:00Z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rPrChange>
                </w:rPr>
                <w:delText>SV3</w:delText>
              </w:r>
            </w:del>
            <w:ins w:id="100" w:author="Alexandra Lenhard" w:date="2022-05-30T08:24:00Z">
              <w:r w:rsidR="00A17940">
                <w:rPr>
                  <w:rFonts w:ascii="Calibri" w:eastAsia="Times New Roman" w:hAnsi="Calibri" w:cs="Calibri"/>
                  <w:color w:val="000000"/>
                </w:rPr>
                <w:t>high</w:t>
              </w:r>
            </w:ins>
            <w:ins w:id="101" w:author="Alexandra Lenhard" w:date="2022-05-30T08:25:00Z">
              <w:r w:rsidR="00A17940">
                <w:rPr>
                  <w:rFonts w:ascii="Calibri" w:eastAsia="Times New Roman" w:hAnsi="Calibri" w:cs="Calibri"/>
                  <w:color w:val="000000"/>
                </w:rPr>
                <w:t xml:space="preserve"> education</w:t>
              </w:r>
            </w:ins>
          </w:p>
          <w:p w14:paraId="15B1B76E" w14:textId="011D5BC8" w:rsidR="008F2E85" w:rsidRPr="00A17940" w:rsidRDefault="008F2E85" w:rsidP="002C546E">
            <w:pPr>
              <w:jc w:val="center"/>
              <w:rPr>
                <w:rFonts w:ascii="Calibri" w:eastAsia="Times New Roman" w:hAnsi="Calibri" w:cs="Calibri"/>
                <w:color w:val="000000"/>
                <w:rPrChange w:id="102" w:author="Alexandra Lenhard" w:date="2022-05-30T08:24:00Z">
                  <w:rPr>
                    <w:rFonts w:ascii="Calibri" w:eastAsia="Times New Roman" w:hAnsi="Calibri" w:cs="Calibri"/>
                    <w:color w:val="000000"/>
                    <w:sz w:val="36"/>
                    <w:szCs w:val="36"/>
                  </w:rPr>
                </w:rPrChange>
              </w:rPr>
            </w:pPr>
            <w:ins w:id="103" w:author="Alexandra Lenhard" w:date="2022-05-30T08:35:00Z">
              <w:r>
                <w:rPr>
                  <w:rFonts w:ascii="Calibri" w:eastAsia="Times New Roman" w:hAnsi="Calibri" w:cs="Calibri"/>
                  <w:color w:val="000000"/>
                </w:rPr>
                <w:t>40%</w:t>
              </w:r>
            </w:ins>
          </w:p>
        </w:tc>
      </w:tr>
      <w:tr w:rsidR="002C546E" w:rsidRPr="002C546E" w14:paraId="05D731EE" w14:textId="77777777" w:rsidTr="00B32B6F">
        <w:trPr>
          <w:trHeight w:val="320"/>
        </w:trPr>
        <w:tc>
          <w:tcPr>
            <w:tcW w:w="1501" w:type="dxa"/>
            <w:vMerge w:val="restart"/>
            <w:shd w:val="clear" w:color="auto" w:fill="auto"/>
            <w:noWrap/>
            <w:vAlign w:val="center"/>
            <w:hideMark/>
          </w:tcPr>
          <w:p w14:paraId="56F63428" w14:textId="77777777" w:rsidR="002C546E" w:rsidRDefault="002C546E" w:rsidP="002C546E">
            <w:pPr>
              <w:jc w:val="center"/>
              <w:rPr>
                <w:ins w:id="104" w:author="Alexandra Lenhard" w:date="2022-05-30T08:35:00Z"/>
                <w:rFonts w:ascii="Calibri" w:eastAsia="Times New Roman" w:hAnsi="Calibri" w:cs="Calibri"/>
                <w:color w:val="000000"/>
              </w:rPr>
            </w:pPr>
            <w:del w:id="105" w:author="Alexandra Lenhard" w:date="2022-05-30T08:25:00Z">
              <w:r w:rsidRPr="00B32B6F" w:rsidDel="00B32B6F">
                <w:rPr>
                  <w:rFonts w:ascii="Calibri" w:eastAsia="Times New Roman" w:hAnsi="Calibri" w:cs="Calibri"/>
                  <w:color w:val="000000"/>
                  <w:rPrChange w:id="106" w:author="Alexandra Lenhard" w:date="2022-05-30T08:25:00Z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rPrChange>
                </w:rPr>
                <w:delText>SV1</w:delText>
              </w:r>
            </w:del>
            <w:ins w:id="107" w:author="Alexandra Lenhard" w:date="2022-05-30T08:25:00Z">
              <w:r w:rsidR="00B32B6F" w:rsidRPr="00B32B6F">
                <w:rPr>
                  <w:rFonts w:ascii="Calibri" w:eastAsia="Times New Roman" w:hAnsi="Calibri" w:cs="Calibri"/>
                  <w:color w:val="000000"/>
                  <w:rPrChange w:id="108" w:author="Alexandra Lenhard" w:date="2022-05-30T08:25:00Z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rPrChange>
                </w:rPr>
                <w:t>ethnicity: native</w:t>
              </w:r>
            </w:ins>
          </w:p>
          <w:p w14:paraId="13716D07" w14:textId="10EB95D0" w:rsidR="008F2E85" w:rsidRPr="00B32B6F" w:rsidRDefault="008F2E85" w:rsidP="002C546E">
            <w:pPr>
              <w:jc w:val="center"/>
              <w:rPr>
                <w:rFonts w:ascii="Calibri" w:eastAsia="Times New Roman" w:hAnsi="Calibri" w:cs="Calibri"/>
                <w:color w:val="000000"/>
                <w:rPrChange w:id="109" w:author="Alexandra Lenhard" w:date="2022-05-30T08:25:00Z">
                  <w:rPr>
                    <w:rFonts w:ascii="Calibri" w:eastAsia="Times New Roman" w:hAnsi="Calibri" w:cs="Calibri"/>
                    <w:color w:val="000000"/>
                    <w:sz w:val="36"/>
                    <w:szCs w:val="36"/>
                  </w:rPr>
                </w:rPrChange>
              </w:rPr>
            </w:pPr>
            <w:ins w:id="110" w:author="Alexandra Lenhard" w:date="2022-05-30T08:35:00Z">
              <w:r>
                <w:rPr>
                  <w:rFonts w:ascii="Calibri" w:eastAsia="Times New Roman" w:hAnsi="Calibri" w:cs="Calibri"/>
                  <w:color w:val="000000"/>
                </w:rPr>
                <w:t>30 %</w:t>
              </w:r>
            </w:ins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7072CC" w14:textId="6ADED56B" w:rsidR="002C546E" w:rsidRPr="00B32B6F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11" w:author="Alexandra Lenhard" w:date="2022-05-30T08:26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del w:id="112" w:author="Alexandra Lenhard" w:date="2022-05-30T08:25:00Z">
              <w:r w:rsidRPr="00B32B6F" w:rsidDel="00B32B6F">
                <w:rPr>
                  <w:rFonts w:ascii="Calibri" w:eastAsia="Times New Roman" w:hAnsi="Calibri" w:cs="Calibri"/>
                  <w:color w:val="000000"/>
                  <w:sz w:val="20"/>
                  <w:szCs w:val="20"/>
                  <w:rPrChange w:id="113" w:author="Alexandra Lenhard" w:date="2022-05-30T08:26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delText>SV1</w:delText>
              </w:r>
            </w:del>
            <w:ins w:id="114" w:author="Alexandra Lenhard" w:date="2022-05-30T08:25:00Z">
              <w:r w:rsidR="00B32B6F" w:rsidRPr="00B32B6F">
                <w:rPr>
                  <w:rFonts w:ascii="Calibri" w:eastAsia="Times New Roman" w:hAnsi="Calibri" w:cs="Calibri"/>
                  <w:color w:val="000000"/>
                  <w:sz w:val="20"/>
                  <w:szCs w:val="20"/>
                  <w:rPrChange w:id="115" w:author="Alexandra Lenhard" w:date="2022-05-30T08:26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 xml:space="preserve">region: </w:t>
              </w:r>
            </w:ins>
            <w:ins w:id="116" w:author="Alexandra Lenhard" w:date="2022-05-30T08:26:00Z">
              <w:r w:rsidR="00B32B6F" w:rsidRPr="00B32B6F">
                <w:rPr>
                  <w:rFonts w:ascii="Calibri" w:eastAsia="Times New Roman" w:hAnsi="Calibri" w:cs="Calibri"/>
                  <w:color w:val="000000"/>
                  <w:sz w:val="20"/>
                  <w:szCs w:val="20"/>
                  <w:rPrChange w:id="117" w:author="Alexandra Lenhard" w:date="2022-05-30T08:26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south</w:t>
              </w:r>
            </w:ins>
            <w:ins w:id="118" w:author="Alexandra Lenhard" w:date="2022-05-30T08:36:00Z">
              <w:r w:rsidR="000B15EB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 xml:space="preserve"> 60%</w:t>
              </w:r>
            </w:ins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F0BA00" w14:textId="738E9230" w:rsidR="002C546E" w:rsidRPr="008F2E85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19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del w:id="120" w:author="Alexandra Lenhard" w:date="2022-05-30T08:33:00Z">
              <w:r w:rsidRPr="008F2E85" w:rsidDel="008F2E85">
                <w:rPr>
                  <w:rFonts w:ascii="Calibri" w:eastAsia="Times New Roman" w:hAnsi="Calibri" w:cs="Calibri"/>
                  <w:color w:val="000000"/>
                  <w:sz w:val="20"/>
                  <w:szCs w:val="20"/>
                  <w:rPrChange w:id="121" w:author="Alexandra Lenhard" w:date="2022-05-30T08:34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delText>1,1,1</w:delText>
              </w:r>
            </w:del>
            <w:ins w:id="122" w:author="Alexandra Lenhard" w:date="2022-05-30T08:33:00Z">
              <w:r w:rsidR="008F2E85" w:rsidRPr="008F2E85">
                <w:rPr>
                  <w:rFonts w:ascii="Calibri" w:eastAsia="Times New Roman" w:hAnsi="Calibri" w:cs="Calibri"/>
                  <w:color w:val="000000"/>
                  <w:sz w:val="20"/>
                  <w:szCs w:val="20"/>
                  <w:rPrChange w:id="123" w:author="Alexandra Lenhard" w:date="2022-05-30T08:34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 xml:space="preserve">40 % x </w:t>
              </w:r>
            </w:ins>
            <w:ins w:id="124" w:author="Alexandra Lenhard" w:date="2022-05-30T08:34:00Z">
              <w:r w:rsidR="008F2E85" w:rsidRPr="008F2E85">
                <w:rPr>
                  <w:rFonts w:ascii="Calibri" w:eastAsia="Times New Roman" w:hAnsi="Calibri" w:cs="Calibri"/>
                  <w:color w:val="000000"/>
                  <w:sz w:val="20"/>
                  <w:szCs w:val="20"/>
                  <w:rPrChange w:id="125" w:author="Alexandra Lenhard" w:date="2022-05-30T08:34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30% x 60 %</w:t>
              </w:r>
            </w:ins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B1C6D31" w14:textId="77777777" w:rsidR="002C546E" w:rsidRPr="008F2E85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26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27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2,1,1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5B1EA" w14:textId="77777777" w:rsidR="002C546E" w:rsidRPr="008F2E85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28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29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3,1,1</w:t>
            </w:r>
          </w:p>
        </w:tc>
      </w:tr>
      <w:tr w:rsidR="002C546E" w:rsidRPr="002C546E" w14:paraId="0F8D803D" w14:textId="77777777" w:rsidTr="00B32B6F">
        <w:trPr>
          <w:trHeight w:val="320"/>
        </w:trPr>
        <w:tc>
          <w:tcPr>
            <w:tcW w:w="1501" w:type="dxa"/>
            <w:vMerge/>
            <w:vAlign w:val="center"/>
            <w:hideMark/>
          </w:tcPr>
          <w:p w14:paraId="2BA33BB9" w14:textId="77777777" w:rsidR="002C546E" w:rsidRPr="00B32B6F" w:rsidRDefault="002C546E" w:rsidP="002C546E">
            <w:pPr>
              <w:rPr>
                <w:rFonts w:ascii="Calibri" w:eastAsia="Times New Roman" w:hAnsi="Calibri" w:cs="Calibri"/>
                <w:color w:val="000000"/>
                <w:rPrChange w:id="130" w:author="Alexandra Lenhard" w:date="2022-05-30T08:25:00Z">
                  <w:rPr>
                    <w:rFonts w:ascii="Calibri" w:eastAsia="Times New Roman" w:hAnsi="Calibri" w:cs="Calibri"/>
                    <w:color w:val="000000"/>
                    <w:sz w:val="36"/>
                    <w:szCs w:val="36"/>
                  </w:rPr>
                </w:rPrChange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36EDE4" w14:textId="1D989AA8" w:rsidR="002C546E" w:rsidRPr="00B32B6F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31" w:author="Alexandra Lenhard" w:date="2022-05-30T08:26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del w:id="132" w:author="Alexandra Lenhard" w:date="2022-05-30T08:26:00Z">
              <w:r w:rsidRPr="00B32B6F" w:rsidDel="00B32B6F">
                <w:rPr>
                  <w:rFonts w:ascii="Calibri" w:eastAsia="Times New Roman" w:hAnsi="Calibri" w:cs="Calibri"/>
                  <w:color w:val="000000"/>
                  <w:sz w:val="20"/>
                  <w:szCs w:val="20"/>
                  <w:rPrChange w:id="133" w:author="Alexandra Lenhard" w:date="2022-05-30T08:26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delText>SV2</w:delText>
              </w:r>
            </w:del>
            <w:ins w:id="134" w:author="Alexandra Lenhard" w:date="2022-05-30T08:26:00Z">
              <w:r w:rsidR="00B32B6F" w:rsidRPr="00B32B6F">
                <w:rPr>
                  <w:rFonts w:ascii="Calibri" w:eastAsia="Times New Roman" w:hAnsi="Calibri" w:cs="Calibri"/>
                  <w:color w:val="000000"/>
                  <w:sz w:val="20"/>
                  <w:szCs w:val="20"/>
                  <w:rPrChange w:id="135" w:author="Alexandra Lenhard" w:date="2022-05-30T08:26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region: east</w:t>
              </w:r>
            </w:ins>
            <w:ins w:id="136" w:author="Alexandra Lenhard" w:date="2022-05-30T08:36:00Z">
              <w:r w:rsidR="000B15EB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 xml:space="preserve"> 20%</w:t>
              </w:r>
            </w:ins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511AD2" w14:textId="77777777" w:rsidR="002C546E" w:rsidRPr="008F2E85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37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38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1,1,2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07EBFB5" w14:textId="77777777" w:rsidR="002C546E" w:rsidRPr="008F2E85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39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40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2,1,2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8D5F4B" w14:textId="77777777" w:rsidR="002C546E" w:rsidRPr="008F2E85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41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42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3,1,2</w:t>
            </w:r>
          </w:p>
        </w:tc>
      </w:tr>
      <w:tr w:rsidR="002C546E" w:rsidRPr="002C546E" w14:paraId="744FFF1A" w14:textId="77777777" w:rsidTr="00B32B6F">
        <w:trPr>
          <w:trHeight w:val="320"/>
        </w:trPr>
        <w:tc>
          <w:tcPr>
            <w:tcW w:w="1501" w:type="dxa"/>
            <w:vMerge/>
            <w:vAlign w:val="center"/>
            <w:hideMark/>
          </w:tcPr>
          <w:p w14:paraId="427D5C48" w14:textId="77777777" w:rsidR="002C546E" w:rsidRPr="00B32B6F" w:rsidRDefault="002C546E" w:rsidP="002C546E">
            <w:pPr>
              <w:rPr>
                <w:rFonts w:ascii="Calibri" w:eastAsia="Times New Roman" w:hAnsi="Calibri" w:cs="Calibri"/>
                <w:color w:val="000000"/>
                <w:rPrChange w:id="143" w:author="Alexandra Lenhard" w:date="2022-05-30T08:25:00Z">
                  <w:rPr>
                    <w:rFonts w:ascii="Calibri" w:eastAsia="Times New Roman" w:hAnsi="Calibri" w:cs="Calibri"/>
                    <w:color w:val="000000"/>
                    <w:sz w:val="36"/>
                    <w:szCs w:val="36"/>
                  </w:rPr>
                </w:rPrChange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4A11DE" w14:textId="21115927" w:rsidR="002C546E" w:rsidRPr="00B32B6F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44" w:author="Alexandra Lenhard" w:date="2022-05-30T08:26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del w:id="145" w:author="Alexandra Lenhard" w:date="2022-05-30T08:26:00Z">
              <w:r w:rsidRPr="00B32B6F" w:rsidDel="00B32B6F">
                <w:rPr>
                  <w:rFonts w:ascii="Calibri" w:eastAsia="Times New Roman" w:hAnsi="Calibri" w:cs="Calibri"/>
                  <w:color w:val="000000"/>
                  <w:sz w:val="20"/>
                  <w:szCs w:val="20"/>
                  <w:rPrChange w:id="146" w:author="Alexandra Lenhard" w:date="2022-05-30T08:26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delText>SV3</w:delText>
              </w:r>
            </w:del>
            <w:ins w:id="147" w:author="Alexandra Lenhard" w:date="2022-05-30T08:26:00Z">
              <w:r w:rsidR="00B32B6F" w:rsidRPr="00B32B6F">
                <w:rPr>
                  <w:rFonts w:ascii="Calibri" w:eastAsia="Times New Roman" w:hAnsi="Calibri" w:cs="Calibri"/>
                  <w:color w:val="000000"/>
                  <w:sz w:val="20"/>
                  <w:szCs w:val="20"/>
                  <w:rPrChange w:id="148" w:author="Alexandra Lenhard" w:date="2022-05-30T08:26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region: north-west</w:t>
              </w:r>
            </w:ins>
            <w:ins w:id="149" w:author="Alexandra Lenhard" w:date="2022-05-30T08:36:00Z">
              <w:r w:rsidR="000B15EB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 xml:space="preserve"> 20%</w:t>
              </w:r>
            </w:ins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9C5813" w14:textId="77777777" w:rsidR="002C546E" w:rsidRPr="008F2E85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50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51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1,1,3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AEBB65B" w14:textId="77777777" w:rsidR="002C546E" w:rsidRPr="008F2E85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52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53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2,1,3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BF98A5" w14:textId="77777777" w:rsidR="002C546E" w:rsidRPr="008F2E85" w:rsidRDefault="002C546E" w:rsidP="002C54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54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55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3,1,3</w:t>
            </w:r>
          </w:p>
        </w:tc>
      </w:tr>
      <w:tr w:rsidR="000B15EB" w:rsidRPr="002C546E" w14:paraId="793F6FF2" w14:textId="77777777" w:rsidTr="00B32B6F">
        <w:trPr>
          <w:trHeight w:val="320"/>
        </w:trPr>
        <w:tc>
          <w:tcPr>
            <w:tcW w:w="1501" w:type="dxa"/>
            <w:vMerge w:val="restart"/>
            <w:shd w:val="clear" w:color="auto" w:fill="auto"/>
            <w:noWrap/>
            <w:vAlign w:val="center"/>
            <w:hideMark/>
          </w:tcPr>
          <w:p w14:paraId="616F6C02" w14:textId="77777777" w:rsidR="000B15EB" w:rsidRDefault="000B15EB" w:rsidP="000B15EB">
            <w:pPr>
              <w:jc w:val="center"/>
              <w:rPr>
                <w:ins w:id="156" w:author="Alexandra Lenhard" w:date="2022-05-30T08:35:00Z"/>
                <w:rFonts w:ascii="Calibri" w:eastAsia="Times New Roman" w:hAnsi="Calibri" w:cs="Calibri"/>
                <w:color w:val="000000"/>
              </w:rPr>
            </w:pPr>
            <w:del w:id="157" w:author="Alexandra Lenhard" w:date="2022-05-30T08:25:00Z">
              <w:r w:rsidRPr="00B32B6F" w:rsidDel="00B32B6F">
                <w:rPr>
                  <w:rFonts w:ascii="Calibri" w:eastAsia="Times New Roman" w:hAnsi="Calibri" w:cs="Calibri"/>
                  <w:color w:val="000000"/>
                  <w:rPrChange w:id="158" w:author="Alexandra Lenhard" w:date="2022-05-30T08:25:00Z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rPrChange>
                </w:rPr>
                <w:delText>SV2</w:delText>
              </w:r>
            </w:del>
            <w:ins w:id="159" w:author="Alexandra Lenhard" w:date="2022-05-30T08:25:00Z">
              <w:r>
                <w:rPr>
                  <w:rFonts w:ascii="Calibri" w:eastAsia="Times New Roman" w:hAnsi="Calibri" w:cs="Calibri"/>
                  <w:color w:val="000000"/>
                </w:rPr>
                <w:t>ethnicity: mixed</w:t>
              </w:r>
            </w:ins>
          </w:p>
          <w:p w14:paraId="3BFA90BE" w14:textId="1971C5C4" w:rsidR="000B15EB" w:rsidRPr="00B32B6F" w:rsidRDefault="000B15EB" w:rsidP="000B15EB">
            <w:pPr>
              <w:jc w:val="center"/>
              <w:rPr>
                <w:rFonts w:ascii="Calibri" w:eastAsia="Times New Roman" w:hAnsi="Calibri" w:cs="Calibri"/>
                <w:color w:val="000000"/>
                <w:rPrChange w:id="160" w:author="Alexandra Lenhard" w:date="2022-05-30T08:25:00Z">
                  <w:rPr>
                    <w:rFonts w:ascii="Calibri" w:eastAsia="Times New Roman" w:hAnsi="Calibri" w:cs="Calibri"/>
                    <w:color w:val="000000"/>
                    <w:sz w:val="36"/>
                    <w:szCs w:val="36"/>
                  </w:rPr>
                </w:rPrChange>
              </w:rPr>
            </w:pPr>
            <w:ins w:id="161" w:author="Alexandra Lenhard" w:date="2022-05-30T08:35:00Z">
              <w:r>
                <w:rPr>
                  <w:rFonts w:ascii="Calibri" w:eastAsia="Times New Roman" w:hAnsi="Calibri" w:cs="Calibri"/>
                  <w:color w:val="000000"/>
                </w:rPr>
                <w:t>40%</w:t>
              </w:r>
            </w:ins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8F8C16" w14:textId="3D19FE8E" w:rsidR="000B15EB" w:rsidRPr="002C546E" w:rsidRDefault="000B15EB" w:rsidP="000B15EB">
            <w:pPr>
              <w:rPr>
                <w:rFonts w:ascii="Calibri" w:eastAsia="Times New Roman" w:hAnsi="Calibri" w:cs="Calibri"/>
                <w:color w:val="000000"/>
              </w:rPr>
            </w:pPr>
            <w:ins w:id="162" w:author="Alexandra Lenhard" w:date="2022-05-30T08:36:00Z">
              <w:r w:rsidRPr="00FC69AF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region: south</w:t>
              </w:r>
              <w: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 xml:space="preserve"> 60%</w:t>
              </w:r>
            </w:ins>
            <w:del w:id="163" w:author="Alexandra Lenhard" w:date="2022-05-30T08:26:00Z">
              <w:r w:rsidRPr="002C546E" w:rsidDel="00BA6A3C">
                <w:rPr>
                  <w:rFonts w:ascii="Calibri" w:eastAsia="Times New Roman" w:hAnsi="Calibri" w:cs="Calibri"/>
                  <w:color w:val="000000"/>
                </w:rPr>
                <w:delText>SV1</w:delText>
              </w:r>
            </w:del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FDF146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64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65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1,2,1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81DD6A1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66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67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2,2,1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BFD447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68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69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3,2,1</w:t>
            </w:r>
          </w:p>
        </w:tc>
      </w:tr>
      <w:tr w:rsidR="000B15EB" w:rsidRPr="002C546E" w14:paraId="23A4DB5B" w14:textId="77777777" w:rsidTr="00B32B6F">
        <w:trPr>
          <w:trHeight w:val="320"/>
        </w:trPr>
        <w:tc>
          <w:tcPr>
            <w:tcW w:w="1501" w:type="dxa"/>
            <w:vMerge/>
            <w:vAlign w:val="center"/>
            <w:hideMark/>
          </w:tcPr>
          <w:p w14:paraId="11B6940C" w14:textId="77777777" w:rsidR="000B15EB" w:rsidRPr="00B32B6F" w:rsidRDefault="000B15EB" w:rsidP="000B15EB">
            <w:pPr>
              <w:rPr>
                <w:rFonts w:ascii="Calibri" w:eastAsia="Times New Roman" w:hAnsi="Calibri" w:cs="Calibri"/>
                <w:color w:val="000000"/>
                <w:rPrChange w:id="170" w:author="Alexandra Lenhard" w:date="2022-05-30T08:25:00Z">
                  <w:rPr>
                    <w:rFonts w:ascii="Calibri" w:eastAsia="Times New Roman" w:hAnsi="Calibri" w:cs="Calibri"/>
                    <w:color w:val="000000"/>
                    <w:sz w:val="36"/>
                    <w:szCs w:val="36"/>
                  </w:rPr>
                </w:rPrChange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A5106" w14:textId="34F57FA6" w:rsidR="000B15EB" w:rsidRPr="002C546E" w:rsidRDefault="000B15EB" w:rsidP="000B15EB">
            <w:pPr>
              <w:rPr>
                <w:rFonts w:ascii="Calibri" w:eastAsia="Times New Roman" w:hAnsi="Calibri" w:cs="Calibri"/>
                <w:color w:val="000000"/>
              </w:rPr>
            </w:pPr>
            <w:ins w:id="171" w:author="Alexandra Lenhard" w:date="2022-05-30T08:36:00Z">
              <w:r w:rsidRPr="00FC69AF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region: east</w:t>
              </w:r>
              <w: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 xml:space="preserve"> 20%</w:t>
              </w:r>
            </w:ins>
            <w:del w:id="172" w:author="Alexandra Lenhard" w:date="2022-05-30T08:26:00Z">
              <w:r w:rsidRPr="002C546E" w:rsidDel="00BA6A3C">
                <w:rPr>
                  <w:rFonts w:ascii="Calibri" w:eastAsia="Times New Roman" w:hAnsi="Calibri" w:cs="Calibri"/>
                  <w:color w:val="000000"/>
                </w:rPr>
                <w:delText>SV2</w:delText>
              </w:r>
            </w:del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E323A7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73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74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1,2,2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FDB9AA8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75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76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2,2,2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C8E277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77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78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3,2,2</w:t>
            </w:r>
          </w:p>
        </w:tc>
      </w:tr>
      <w:tr w:rsidR="000B15EB" w:rsidRPr="002C546E" w14:paraId="286D5090" w14:textId="77777777" w:rsidTr="00B32B6F">
        <w:trPr>
          <w:trHeight w:val="320"/>
        </w:trPr>
        <w:tc>
          <w:tcPr>
            <w:tcW w:w="1501" w:type="dxa"/>
            <w:vMerge/>
            <w:vAlign w:val="center"/>
            <w:hideMark/>
          </w:tcPr>
          <w:p w14:paraId="067FE9A9" w14:textId="77777777" w:rsidR="000B15EB" w:rsidRPr="00B32B6F" w:rsidRDefault="000B15EB" w:rsidP="000B15EB">
            <w:pPr>
              <w:rPr>
                <w:rFonts w:ascii="Calibri" w:eastAsia="Times New Roman" w:hAnsi="Calibri" w:cs="Calibri"/>
                <w:color w:val="000000"/>
                <w:rPrChange w:id="179" w:author="Alexandra Lenhard" w:date="2022-05-30T08:25:00Z">
                  <w:rPr>
                    <w:rFonts w:ascii="Calibri" w:eastAsia="Times New Roman" w:hAnsi="Calibri" w:cs="Calibri"/>
                    <w:color w:val="000000"/>
                    <w:sz w:val="36"/>
                    <w:szCs w:val="36"/>
                  </w:rPr>
                </w:rPrChange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33A353" w14:textId="232385EE" w:rsidR="000B15EB" w:rsidRPr="002C546E" w:rsidRDefault="000B15EB" w:rsidP="000B15EB">
            <w:pPr>
              <w:rPr>
                <w:rFonts w:ascii="Calibri" w:eastAsia="Times New Roman" w:hAnsi="Calibri" w:cs="Calibri"/>
                <w:color w:val="000000"/>
              </w:rPr>
            </w:pPr>
            <w:ins w:id="180" w:author="Alexandra Lenhard" w:date="2022-05-30T08:36:00Z">
              <w:r w:rsidRPr="00FC69AF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region: north-west</w:t>
              </w:r>
              <w: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 xml:space="preserve"> 20%</w:t>
              </w:r>
            </w:ins>
            <w:del w:id="181" w:author="Alexandra Lenhard" w:date="2022-05-30T08:26:00Z">
              <w:r w:rsidRPr="002C546E" w:rsidDel="00BA6A3C">
                <w:rPr>
                  <w:rFonts w:ascii="Calibri" w:eastAsia="Times New Roman" w:hAnsi="Calibri" w:cs="Calibri"/>
                  <w:color w:val="000000"/>
                </w:rPr>
                <w:delText>SV3</w:delText>
              </w:r>
            </w:del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0DAA6C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82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83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1,2,3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34FFA6E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84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85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2,2,3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4717EB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86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87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3,2,3</w:t>
            </w:r>
          </w:p>
        </w:tc>
      </w:tr>
      <w:tr w:rsidR="000B15EB" w:rsidRPr="002C546E" w14:paraId="5D938086" w14:textId="77777777" w:rsidTr="00B32B6F">
        <w:trPr>
          <w:trHeight w:val="320"/>
        </w:trPr>
        <w:tc>
          <w:tcPr>
            <w:tcW w:w="1501" w:type="dxa"/>
            <w:vMerge w:val="restart"/>
            <w:shd w:val="clear" w:color="auto" w:fill="auto"/>
            <w:noWrap/>
            <w:vAlign w:val="center"/>
            <w:hideMark/>
          </w:tcPr>
          <w:p w14:paraId="43722240" w14:textId="77777777" w:rsidR="000B15EB" w:rsidRDefault="000B15EB" w:rsidP="000B15EB">
            <w:pPr>
              <w:jc w:val="center"/>
              <w:rPr>
                <w:ins w:id="188" w:author="Alexandra Lenhard" w:date="2022-05-30T08:25:00Z"/>
                <w:rFonts w:ascii="Calibri" w:eastAsia="Times New Roman" w:hAnsi="Calibri" w:cs="Calibri"/>
                <w:color w:val="000000"/>
              </w:rPr>
            </w:pPr>
            <w:del w:id="189" w:author="Alexandra Lenhard" w:date="2022-05-30T08:25:00Z">
              <w:r w:rsidRPr="00B32B6F" w:rsidDel="00B32B6F">
                <w:rPr>
                  <w:rFonts w:ascii="Calibri" w:eastAsia="Times New Roman" w:hAnsi="Calibri" w:cs="Calibri"/>
                  <w:color w:val="000000"/>
                  <w:rPrChange w:id="190" w:author="Alexandra Lenhard" w:date="2022-05-30T08:25:00Z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rPrChange>
                </w:rPr>
                <w:delText>SV3</w:delText>
              </w:r>
            </w:del>
            <w:ins w:id="191" w:author="Alexandra Lenhard" w:date="2022-05-30T08:25:00Z">
              <w:r>
                <w:rPr>
                  <w:rFonts w:ascii="Calibri" w:eastAsia="Times New Roman" w:hAnsi="Calibri" w:cs="Calibri"/>
                  <w:color w:val="000000"/>
                </w:rPr>
                <w:t>ethnicity:</w:t>
              </w:r>
            </w:ins>
          </w:p>
          <w:p w14:paraId="093E4C08" w14:textId="77777777" w:rsidR="000B15EB" w:rsidRDefault="000B15EB" w:rsidP="000B15EB">
            <w:pPr>
              <w:jc w:val="center"/>
              <w:rPr>
                <w:ins w:id="192" w:author="Alexandra Lenhard" w:date="2022-05-30T08:35:00Z"/>
                <w:rFonts w:ascii="Calibri" w:eastAsia="Times New Roman" w:hAnsi="Calibri" w:cs="Calibri"/>
                <w:color w:val="000000"/>
              </w:rPr>
            </w:pPr>
            <w:ins w:id="193" w:author="Alexandra Lenhard" w:date="2022-05-30T08:25:00Z">
              <w:r>
                <w:rPr>
                  <w:rFonts w:ascii="Calibri" w:eastAsia="Times New Roman" w:hAnsi="Calibri" w:cs="Calibri"/>
                  <w:color w:val="000000"/>
                </w:rPr>
                <w:t>Non-native</w:t>
              </w:r>
            </w:ins>
          </w:p>
          <w:p w14:paraId="04B87504" w14:textId="700A6610" w:rsidR="000B15EB" w:rsidRPr="00B32B6F" w:rsidRDefault="000B15EB" w:rsidP="000B15EB">
            <w:pPr>
              <w:jc w:val="center"/>
              <w:rPr>
                <w:rFonts w:ascii="Calibri" w:eastAsia="Times New Roman" w:hAnsi="Calibri" w:cs="Calibri"/>
                <w:color w:val="000000"/>
                <w:rPrChange w:id="194" w:author="Alexandra Lenhard" w:date="2022-05-30T08:25:00Z">
                  <w:rPr>
                    <w:rFonts w:ascii="Calibri" w:eastAsia="Times New Roman" w:hAnsi="Calibri" w:cs="Calibri"/>
                    <w:color w:val="000000"/>
                    <w:sz w:val="36"/>
                    <w:szCs w:val="36"/>
                  </w:rPr>
                </w:rPrChange>
              </w:rPr>
            </w:pPr>
            <w:ins w:id="195" w:author="Alexandra Lenhard" w:date="2022-05-30T08:35:00Z">
              <w:r>
                <w:rPr>
                  <w:rFonts w:ascii="Calibri" w:eastAsia="Times New Roman" w:hAnsi="Calibri" w:cs="Calibri"/>
                  <w:color w:val="000000"/>
                </w:rPr>
                <w:t>30%</w:t>
              </w:r>
            </w:ins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6DBF9E" w14:textId="5EF93D60" w:rsidR="000B15EB" w:rsidRPr="002C546E" w:rsidRDefault="000B15EB" w:rsidP="000B15EB">
            <w:pPr>
              <w:rPr>
                <w:rFonts w:ascii="Calibri" w:eastAsia="Times New Roman" w:hAnsi="Calibri" w:cs="Calibri"/>
                <w:color w:val="000000"/>
              </w:rPr>
            </w:pPr>
            <w:ins w:id="196" w:author="Alexandra Lenhard" w:date="2022-05-30T08:36:00Z">
              <w:r w:rsidRPr="00FC69AF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region: south</w:t>
              </w:r>
              <w: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 xml:space="preserve"> 60%</w:t>
              </w:r>
            </w:ins>
            <w:del w:id="197" w:author="Alexandra Lenhard" w:date="2022-05-30T08:26:00Z">
              <w:r w:rsidRPr="002C546E" w:rsidDel="00E03A4B">
                <w:rPr>
                  <w:rFonts w:ascii="Calibri" w:eastAsia="Times New Roman" w:hAnsi="Calibri" w:cs="Calibri"/>
                  <w:color w:val="000000"/>
                </w:rPr>
                <w:delText>SV1</w:delText>
              </w:r>
            </w:del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CEDD6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98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199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1,3,1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C1CF1A0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00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01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2,3,1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6E5A86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02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03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3,3,1</w:t>
            </w:r>
          </w:p>
        </w:tc>
      </w:tr>
      <w:tr w:rsidR="000B15EB" w:rsidRPr="002C546E" w14:paraId="5DBEE3AF" w14:textId="77777777" w:rsidTr="00B32B6F">
        <w:trPr>
          <w:trHeight w:val="320"/>
        </w:trPr>
        <w:tc>
          <w:tcPr>
            <w:tcW w:w="1501" w:type="dxa"/>
            <w:vMerge/>
            <w:vAlign w:val="center"/>
            <w:hideMark/>
          </w:tcPr>
          <w:p w14:paraId="7EB67735" w14:textId="77777777" w:rsidR="000B15EB" w:rsidRPr="002C546E" w:rsidRDefault="000B15EB" w:rsidP="000B15EB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826FD" w14:textId="182FF251" w:rsidR="000B15EB" w:rsidRPr="002C546E" w:rsidRDefault="000B15EB" w:rsidP="000B15EB">
            <w:pPr>
              <w:rPr>
                <w:rFonts w:ascii="Calibri" w:eastAsia="Times New Roman" w:hAnsi="Calibri" w:cs="Calibri"/>
                <w:color w:val="000000"/>
              </w:rPr>
            </w:pPr>
            <w:ins w:id="204" w:author="Alexandra Lenhard" w:date="2022-05-30T08:36:00Z">
              <w:r w:rsidRPr="00FC69AF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region: east</w:t>
              </w:r>
              <w: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 xml:space="preserve"> 20%</w:t>
              </w:r>
            </w:ins>
            <w:del w:id="205" w:author="Alexandra Lenhard" w:date="2022-05-30T08:26:00Z">
              <w:r w:rsidRPr="002C546E" w:rsidDel="00E03A4B">
                <w:rPr>
                  <w:rFonts w:ascii="Calibri" w:eastAsia="Times New Roman" w:hAnsi="Calibri" w:cs="Calibri"/>
                  <w:color w:val="000000"/>
                </w:rPr>
                <w:delText>SV2</w:delText>
              </w:r>
            </w:del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CC7FC5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06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07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1,3,2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284E6376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08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09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2,3,2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4A76DD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10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11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3,3,2</w:t>
            </w:r>
          </w:p>
        </w:tc>
      </w:tr>
      <w:tr w:rsidR="000B15EB" w:rsidRPr="002C546E" w14:paraId="2C546DCF" w14:textId="77777777" w:rsidTr="00B32B6F">
        <w:trPr>
          <w:trHeight w:val="320"/>
        </w:trPr>
        <w:tc>
          <w:tcPr>
            <w:tcW w:w="1501" w:type="dxa"/>
            <w:vMerge/>
            <w:vAlign w:val="center"/>
            <w:hideMark/>
          </w:tcPr>
          <w:p w14:paraId="7F31A3E3" w14:textId="77777777" w:rsidR="000B15EB" w:rsidRPr="002C546E" w:rsidRDefault="000B15EB" w:rsidP="000B15EB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692A36" w14:textId="14790D65" w:rsidR="000B15EB" w:rsidRPr="002C546E" w:rsidRDefault="000B15EB" w:rsidP="000B15EB">
            <w:pPr>
              <w:rPr>
                <w:rFonts w:ascii="Calibri" w:eastAsia="Times New Roman" w:hAnsi="Calibri" w:cs="Calibri"/>
                <w:color w:val="000000"/>
              </w:rPr>
            </w:pPr>
            <w:ins w:id="212" w:author="Alexandra Lenhard" w:date="2022-05-30T08:36:00Z">
              <w:r w:rsidRPr="00FC69AF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region: north-west</w:t>
              </w:r>
              <w: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 xml:space="preserve"> 20%</w:t>
              </w:r>
            </w:ins>
            <w:del w:id="213" w:author="Alexandra Lenhard" w:date="2022-05-30T08:26:00Z">
              <w:r w:rsidRPr="002C546E" w:rsidDel="00E03A4B">
                <w:rPr>
                  <w:rFonts w:ascii="Calibri" w:eastAsia="Times New Roman" w:hAnsi="Calibri" w:cs="Calibri"/>
                  <w:color w:val="000000"/>
                </w:rPr>
                <w:delText>SV3</w:delText>
              </w:r>
            </w:del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851F14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14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15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1,3,3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5060459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16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17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2,3,3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E1D27B" w14:textId="77777777" w:rsidR="000B15EB" w:rsidRPr="008F2E85" w:rsidRDefault="000B15EB" w:rsidP="000B15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18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</w:pPr>
            <w:r w:rsidRPr="008F2E85">
              <w:rPr>
                <w:rFonts w:ascii="Calibri" w:eastAsia="Times New Roman" w:hAnsi="Calibri" w:cs="Calibri"/>
                <w:color w:val="000000"/>
                <w:sz w:val="20"/>
                <w:szCs w:val="20"/>
                <w:rPrChange w:id="219" w:author="Alexandra Lenhard" w:date="2022-05-30T08:34:00Z">
                  <w:rPr>
                    <w:rFonts w:ascii="Calibri" w:eastAsia="Times New Roman" w:hAnsi="Calibri" w:cs="Calibri"/>
                    <w:color w:val="000000"/>
                  </w:rPr>
                </w:rPrChange>
              </w:rPr>
              <w:t>3,3,3</w:t>
            </w:r>
          </w:p>
        </w:tc>
      </w:tr>
    </w:tbl>
    <w:p w14:paraId="7851F00F" w14:textId="7A736276" w:rsidR="002C546E" w:rsidRDefault="002C546E" w:rsidP="002C546E">
      <w:pPr>
        <w:ind w:left="720"/>
      </w:pPr>
    </w:p>
    <w:p w14:paraId="3795422D" w14:textId="77777777" w:rsidR="002C546E" w:rsidRDefault="002C546E" w:rsidP="002C546E"/>
    <w:p w14:paraId="56881451" w14:textId="1612B707" w:rsidR="000707E9" w:rsidRDefault="00351B04" w:rsidP="00D47CFC">
      <w:pPr>
        <w:pStyle w:val="ListParagraph"/>
        <w:numPr>
          <w:ilvl w:val="0"/>
          <w:numId w:val="5"/>
        </w:numPr>
        <w:rPr>
          <w:ins w:id="220" w:author="Sebastian Gary" w:date="2022-06-11T14:22:00Z"/>
        </w:rPr>
      </w:pPr>
      <w:r>
        <w:lastRenderedPageBreak/>
        <w:t>Here, the cell values</w:t>
      </w:r>
      <w:r w:rsidR="000707E9">
        <w:t xml:space="preserve"> </w:t>
      </w:r>
      <w:r>
        <w:t>(</w:t>
      </w:r>
      <w:r w:rsidR="00864C72">
        <w:t>1,1,1</w:t>
      </w:r>
      <w:r>
        <w:t xml:space="preserve"> . . . etc.) represent the 27 possible combinations of </w:t>
      </w:r>
      <w:r w:rsidR="00F167E2">
        <w:t xml:space="preserve">the </w:t>
      </w:r>
      <w:r w:rsidR="00F167E2" w:rsidRPr="00F167E2">
        <w:rPr>
          <w:color w:val="00B050"/>
        </w:rPr>
        <w:t xml:space="preserve">levels </w:t>
      </w:r>
      <w:r w:rsidR="00F167E2">
        <w:t xml:space="preserve">of the </w:t>
      </w:r>
      <w:r>
        <w:t xml:space="preserve">three </w:t>
      </w:r>
      <w:r w:rsidR="00AF0D1D" w:rsidRPr="00F167E2">
        <w:rPr>
          <w:color w:val="FF0000"/>
        </w:rPr>
        <w:t>SVs</w:t>
      </w:r>
      <w:r w:rsidR="00AF0D1D">
        <w:t xml:space="preserve">. </w:t>
      </w:r>
      <w:proofErr w:type="gramStart"/>
      <w:r w:rsidR="00AF0D1D">
        <w:t>Of course</w:t>
      </w:r>
      <w:proofErr w:type="gramEnd"/>
      <w:r w:rsidR="00AF0D1D">
        <w:t xml:space="preserve"> </w:t>
      </w:r>
      <w:r w:rsidR="0078463A">
        <w:t>“</w:t>
      </w:r>
      <w:proofErr w:type="spellStart"/>
      <w:r w:rsidR="00AF0D1D">
        <w:t>collegeGrad</w:t>
      </w:r>
      <w:proofErr w:type="spellEnd"/>
      <w:r w:rsidR="00AF0D1D">
        <w:t>-black-west</w:t>
      </w:r>
      <w:r w:rsidR="0078463A">
        <w:t>”</w:t>
      </w:r>
      <w:r w:rsidR="00715CB8">
        <w:t xml:space="preserve"> would be a lot more meaningful and vivid than </w:t>
      </w:r>
      <w:r w:rsidR="0078463A">
        <w:t>“</w:t>
      </w:r>
      <w:r w:rsidR="00EC0EC9">
        <w:t>3</w:t>
      </w:r>
      <w:r w:rsidR="00715CB8">
        <w:t>,</w:t>
      </w:r>
      <w:r w:rsidR="00EC0EC9">
        <w:t>2</w:t>
      </w:r>
      <w:r w:rsidR="00715CB8">
        <w:t>,</w:t>
      </w:r>
      <w:r w:rsidR="00EC0EC9">
        <w:t>3</w:t>
      </w:r>
      <w:r w:rsidR="0078463A">
        <w:t>”</w:t>
      </w:r>
      <w:r w:rsidR="00EC0EC9">
        <w:t xml:space="preserve"> (for example).</w:t>
      </w:r>
    </w:p>
    <w:p w14:paraId="67044150" w14:textId="75D60EF9" w:rsidR="0009727B" w:rsidRDefault="0009727B">
      <w:pPr>
        <w:pStyle w:val="ListParagraph"/>
        <w:numPr>
          <w:ilvl w:val="1"/>
          <w:numId w:val="5"/>
        </w:numPr>
        <w:pPrChange w:id="221" w:author="Sebastian Gary" w:date="2022-06-11T14:22:00Z">
          <w:pPr>
            <w:pStyle w:val="ListParagraph"/>
            <w:numPr>
              <w:numId w:val="5"/>
            </w:numPr>
            <w:ind w:hanging="360"/>
          </w:pPr>
        </w:pPrChange>
      </w:pPr>
      <w:ins w:id="222" w:author="Sebastian Gary" w:date="2022-06-11T14:22:00Z">
        <w:r>
          <w:t>That’s a quite good point. We would like to add a table like this</w:t>
        </w:r>
      </w:ins>
      <w:ins w:id="223" w:author="Sebastian Gary" w:date="2022-06-11T14:23:00Z">
        <w:r>
          <w:t xml:space="preserve"> for the unbiased simulated population to make clear that the </w:t>
        </w:r>
      </w:ins>
      <w:ins w:id="224" w:author="Sebastian Gary" w:date="2022-06-11T14:24:00Z">
        <w:r>
          <w:t>biased populations and, therefore, the corresponding norming samples, differ</w:t>
        </w:r>
        <w:r w:rsidR="00D01221">
          <w:t xml:space="preserve"> from the unbiased population in terms of the joint </w:t>
        </w:r>
      </w:ins>
      <w:proofErr w:type="spellStart"/>
      <w:ins w:id="225" w:author="Sebastian Gary" w:date="2022-06-11T14:25:00Z">
        <w:r w:rsidR="00D01221">
          <w:t>proprotions</w:t>
        </w:r>
        <w:proofErr w:type="spellEnd"/>
        <w:r w:rsidR="00D01221">
          <w:t>.</w:t>
        </w:r>
      </w:ins>
    </w:p>
    <w:p w14:paraId="483F92BA" w14:textId="005ABFD5" w:rsidR="0088460F" w:rsidRDefault="0088460F" w:rsidP="00D47CFC">
      <w:pPr>
        <w:pStyle w:val="ListParagraph"/>
        <w:numPr>
          <w:ilvl w:val="0"/>
          <w:numId w:val="5"/>
        </w:numPr>
      </w:pPr>
      <w:r>
        <w:t>Additional implicit three-categor</w:t>
      </w:r>
      <w:r w:rsidR="00A63953">
        <w:t>y</w:t>
      </w:r>
      <w:r>
        <w:t xml:space="preserve"> classifications related to the SVs:</w:t>
      </w:r>
    </w:p>
    <w:p w14:paraId="524854EA" w14:textId="77777777" w:rsidR="00E27D18" w:rsidRDefault="0088460F" w:rsidP="00A63953">
      <w:pPr>
        <w:pStyle w:val="ListParagraph"/>
        <w:numPr>
          <w:ilvl w:val="1"/>
          <w:numId w:val="5"/>
        </w:numPr>
        <w:rPr>
          <w:ins w:id="226" w:author="Sebastian Gary" w:date="2022-06-11T14:25:00Z"/>
        </w:rPr>
      </w:pPr>
      <w:r>
        <w:t>E</w:t>
      </w:r>
      <w:r w:rsidR="00EB78DE">
        <w:t xml:space="preserve">ffect </w:t>
      </w:r>
      <w:r>
        <w:t>of SV</w:t>
      </w:r>
      <w:r w:rsidR="00A63953">
        <w:t xml:space="preserve"> </w:t>
      </w:r>
      <w:r w:rsidR="00EB78DE">
        <w:t xml:space="preserve">on the </w:t>
      </w:r>
      <w:r w:rsidR="003966E4">
        <w:t>latent cognitive ability</w:t>
      </w:r>
      <w:r w:rsidR="00557D86">
        <w:t xml:space="preserve"> </w:t>
      </w:r>
      <w:r w:rsidR="00442899">
        <w:t>(</w:t>
      </w:r>
      <w:r w:rsidR="00442899" w:rsidRPr="00A63953">
        <w:rPr>
          <w:i/>
          <w:iCs/>
        </w:rPr>
        <w:t>large</w:t>
      </w:r>
      <w:r w:rsidR="00442899">
        <w:t xml:space="preserve">, </w:t>
      </w:r>
      <w:r w:rsidR="00442899" w:rsidRPr="00A63953">
        <w:rPr>
          <w:i/>
          <w:iCs/>
        </w:rPr>
        <w:t>medium</w:t>
      </w:r>
      <w:r w:rsidR="00442899">
        <w:t xml:space="preserve">, </w:t>
      </w:r>
      <w:r w:rsidR="00442899" w:rsidRPr="00A63953">
        <w:rPr>
          <w:i/>
          <w:iCs/>
        </w:rPr>
        <w:t>small</w:t>
      </w:r>
      <w:r w:rsidR="00442899">
        <w:t>).</w:t>
      </w:r>
      <w:r w:rsidR="004B00CE">
        <w:t xml:space="preserve"> </w:t>
      </w:r>
      <w:r w:rsidR="00901A27">
        <w:t>As I understand it, this correlation</w:t>
      </w:r>
      <w:r w:rsidR="00D5002C">
        <w:t xml:space="preserve"> between </w:t>
      </w:r>
      <w:r w:rsidR="00D5002C" w:rsidRPr="0088460F">
        <w:rPr>
          <w:color w:val="FF0000"/>
        </w:rPr>
        <w:t xml:space="preserve">SV </w:t>
      </w:r>
      <w:r w:rsidR="00D5002C">
        <w:t xml:space="preserve">and ability differs between </w:t>
      </w:r>
      <w:r w:rsidR="00D5002C" w:rsidRPr="0088460F">
        <w:rPr>
          <w:color w:val="FF0000"/>
        </w:rPr>
        <w:t>SVs</w:t>
      </w:r>
      <w:r w:rsidR="00D5002C">
        <w:t xml:space="preserve">, but is constant within the </w:t>
      </w:r>
      <w:r w:rsidR="00D5002C" w:rsidRPr="0088460F">
        <w:rPr>
          <w:color w:val="00B050"/>
        </w:rPr>
        <w:t>levels</w:t>
      </w:r>
      <w:r w:rsidR="00D5002C">
        <w:t xml:space="preserve"> of each </w:t>
      </w:r>
      <w:r w:rsidR="00D5002C" w:rsidRPr="0088460F">
        <w:rPr>
          <w:color w:val="FF0000"/>
        </w:rPr>
        <w:t>SV</w:t>
      </w:r>
      <w:r w:rsidR="00D5002C">
        <w:t>?</w:t>
      </w:r>
      <w:ins w:id="227" w:author="Alexandra Lenhard" w:date="2022-05-30T08:29:00Z">
        <w:r w:rsidR="00B32B6F">
          <w:t xml:space="preserve"> </w:t>
        </w:r>
      </w:ins>
    </w:p>
    <w:p w14:paraId="4492CE1E" w14:textId="4A985D83" w:rsidR="00A63953" w:rsidRDefault="008F2E85">
      <w:pPr>
        <w:pStyle w:val="ListParagraph"/>
        <w:numPr>
          <w:ilvl w:val="2"/>
          <w:numId w:val="5"/>
        </w:numPr>
        <w:pPrChange w:id="228" w:author="Sebastian Gary" w:date="2022-06-11T14:25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ins w:id="229" w:author="Alexandra Lenhard" w:date="2022-05-30T08:30:00Z">
        <w:r>
          <w:t>Misconception: for each single level of the SVs, there cannot be a correlation between SV</w:t>
        </w:r>
      </w:ins>
      <w:ins w:id="230" w:author="Alexandra Lenhard" w:date="2022-05-30T08:31:00Z">
        <w:r>
          <w:t xml:space="preserve"> and cognitive ability, because the level of the SV is constant.</w:t>
        </w:r>
      </w:ins>
    </w:p>
    <w:p w14:paraId="4222A1FC" w14:textId="77777777" w:rsidR="001C54EC" w:rsidRDefault="00A63953" w:rsidP="00A63953">
      <w:pPr>
        <w:pStyle w:val="ListParagraph"/>
        <w:numPr>
          <w:ilvl w:val="1"/>
          <w:numId w:val="5"/>
        </w:numPr>
        <w:rPr>
          <w:ins w:id="231" w:author="Sebastian Gary" w:date="2022-06-11T14:25:00Z"/>
        </w:rPr>
      </w:pPr>
      <w:r>
        <w:rPr>
          <w:i/>
          <w:iCs/>
        </w:rPr>
        <w:t>A</w:t>
      </w:r>
      <w:r w:rsidR="00F41AC5" w:rsidRPr="00A63953">
        <w:rPr>
          <w:i/>
          <w:iCs/>
        </w:rPr>
        <w:t>bove</w:t>
      </w:r>
      <w:r w:rsidR="00F41AC5">
        <w:t xml:space="preserve"> vs. </w:t>
      </w:r>
      <w:r w:rsidR="00F41AC5" w:rsidRPr="00A63953">
        <w:rPr>
          <w:i/>
          <w:iCs/>
        </w:rPr>
        <w:t>average</w:t>
      </w:r>
      <w:r w:rsidR="00F41AC5">
        <w:t xml:space="preserve"> vs. </w:t>
      </w:r>
      <w:r w:rsidR="002C1496" w:rsidRPr="00A63953">
        <w:rPr>
          <w:i/>
          <w:iCs/>
        </w:rPr>
        <w:t>below</w:t>
      </w:r>
      <w:r w:rsidR="002C1496">
        <w:t xml:space="preserve"> performance</w:t>
      </w:r>
      <w:r w:rsidR="003535E2">
        <w:t>. This presumabl</w:t>
      </w:r>
      <w:r w:rsidR="00496CB8">
        <w:t>y</w:t>
      </w:r>
      <w:r w:rsidR="003535E2">
        <w:t xml:space="preserve"> refers to the latent cognitive ability</w:t>
      </w:r>
      <w:r w:rsidR="00735EE1">
        <w:t xml:space="preserve">, in the form of the group mean of the raw test score from the simulated </w:t>
      </w:r>
      <w:proofErr w:type="gramStart"/>
      <w:r w:rsidR="00735EE1">
        <w:t>test?</w:t>
      </w:r>
      <w:proofErr w:type="gramEnd"/>
      <w:ins w:id="232" w:author="Alexandra Lenhard" w:date="2022-05-30T08:32:00Z">
        <w:r w:rsidR="008F2E85">
          <w:t xml:space="preserve"> </w:t>
        </w:r>
      </w:ins>
    </w:p>
    <w:p w14:paraId="2BC33703" w14:textId="3BC9A744" w:rsidR="002E6150" w:rsidRDefault="008F2E85">
      <w:pPr>
        <w:pStyle w:val="ListParagraph"/>
        <w:numPr>
          <w:ilvl w:val="2"/>
          <w:numId w:val="5"/>
        </w:numPr>
        <w:pPrChange w:id="233" w:author="Sebastian Gary" w:date="2022-06-11T14:25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ins w:id="234" w:author="Alexandra Lenhard" w:date="2022-05-30T08:32:00Z">
        <w:r>
          <w:t>Yes.</w:t>
        </w:r>
      </w:ins>
    </w:p>
    <w:p w14:paraId="4EF6FF11" w14:textId="5434F644" w:rsidR="00A63953" w:rsidRDefault="00A63953" w:rsidP="00A63953">
      <w:pPr>
        <w:pStyle w:val="ListParagraph"/>
        <w:numPr>
          <w:ilvl w:val="1"/>
          <w:numId w:val="5"/>
        </w:numPr>
      </w:pPr>
      <w:r>
        <w:t>Distribution of levels of SVs within</w:t>
      </w:r>
      <w:r w:rsidR="000302EC">
        <w:t xml:space="preserve"> the reference population (</w:t>
      </w:r>
      <w:r w:rsidR="000302EC" w:rsidRPr="000302EC">
        <w:rPr>
          <w:i/>
          <w:iCs/>
        </w:rPr>
        <w:t>40-20-40</w:t>
      </w:r>
      <w:r w:rsidR="000302EC">
        <w:t xml:space="preserve"> vs. </w:t>
      </w:r>
      <w:r w:rsidR="000302EC" w:rsidRPr="000302EC">
        <w:rPr>
          <w:i/>
          <w:iCs/>
        </w:rPr>
        <w:t>30-40-30</w:t>
      </w:r>
      <w:r w:rsidR="000302EC">
        <w:t xml:space="preserve"> vs. </w:t>
      </w:r>
      <w:r w:rsidR="000302EC" w:rsidRPr="000302EC">
        <w:rPr>
          <w:i/>
          <w:iCs/>
        </w:rPr>
        <w:t>60-20-20</w:t>
      </w:r>
      <w:r w:rsidR="000302EC">
        <w:t>, as shown in Table 1).</w:t>
      </w:r>
    </w:p>
    <w:p w14:paraId="0ED86AB8" w14:textId="210DD30E" w:rsidR="006F1B55" w:rsidRDefault="006F1B55" w:rsidP="006F1B55">
      <w:pPr>
        <w:pStyle w:val="ListParagraph"/>
        <w:numPr>
          <w:ilvl w:val="0"/>
          <w:numId w:val="5"/>
        </w:numPr>
      </w:pPr>
      <w:r>
        <w:t xml:space="preserve">With </w:t>
      </w:r>
      <w:proofErr w:type="gramStart"/>
      <w:r>
        <w:t>all of</w:t>
      </w:r>
      <w:proofErr w:type="gramEnd"/>
      <w:r>
        <w:t xml:space="preserve"> this information flying around, it's not clear to me what values belong in the cells of </w:t>
      </w:r>
      <w:r w:rsidR="008E78F5">
        <w:t>my 27-cell nested table</w:t>
      </w:r>
      <w:r w:rsidR="00AD5DB2">
        <w:t>.</w:t>
      </w:r>
      <w:r w:rsidR="001B7396">
        <w:t xml:space="preserve"> To me, this is the most important issue to clarify in the methods section of this paper.</w:t>
      </w:r>
    </w:p>
    <w:p w14:paraId="1A6342D2" w14:textId="5D68C531" w:rsidR="0078463A" w:rsidRDefault="00286D3B" w:rsidP="006F1B55">
      <w:pPr>
        <w:pStyle w:val="ListParagraph"/>
        <w:numPr>
          <w:ilvl w:val="0"/>
          <w:numId w:val="5"/>
        </w:numPr>
      </w:pPr>
      <w:r>
        <w:t xml:space="preserve">Another way to configure the </w:t>
      </w:r>
      <w:r w:rsidR="008D402D">
        <w:t xml:space="preserve">27-cell </w:t>
      </w:r>
      <w:r>
        <w:t>table is to relate it back to the</w:t>
      </w:r>
      <w:r w:rsidR="00AA6991">
        <w:t xml:space="preserve"> descriptions of the sampling methods</w:t>
      </w:r>
      <w:r>
        <w:t xml:space="preserve">. </w:t>
      </w:r>
    </w:p>
    <w:p w14:paraId="23AE5088" w14:textId="77777777" w:rsidR="00443EC0" w:rsidRDefault="00286D3B" w:rsidP="0078463A">
      <w:pPr>
        <w:pStyle w:val="ListParagraph"/>
        <w:numPr>
          <w:ilvl w:val="1"/>
          <w:numId w:val="5"/>
        </w:numPr>
        <w:rPr>
          <w:ins w:id="235" w:author="Sebastian Gary" w:date="2022-06-11T14:26:00Z"/>
        </w:rPr>
      </w:pPr>
      <w:r>
        <w:t>T</w:t>
      </w:r>
      <w:r w:rsidR="00AA6991">
        <w:t xml:space="preserve">he primary thing that's </w:t>
      </w:r>
      <w:r w:rsidR="006827B0">
        <w:t xml:space="preserve">being </w:t>
      </w:r>
      <w:r w:rsidR="00AA6991">
        <w:t>manipulated</w:t>
      </w:r>
      <w:r w:rsidR="00460C7A">
        <w:t xml:space="preserve"> to differentiate the six sampling conditions is the distribution of </w:t>
      </w:r>
      <w:r w:rsidR="00A97B64">
        <w:t>the levels of SV1</w:t>
      </w:r>
      <w:r w:rsidR="000D2E60">
        <w:t xml:space="preserve"> (large effect on cognitive ability).</w:t>
      </w:r>
      <w:r w:rsidR="009338E2">
        <w:t xml:space="preserve"> </w:t>
      </w:r>
    </w:p>
    <w:p w14:paraId="49F53732" w14:textId="79BEB18C" w:rsidR="0078463A" w:rsidRDefault="0049737E">
      <w:pPr>
        <w:pStyle w:val="ListParagraph"/>
        <w:numPr>
          <w:ilvl w:val="2"/>
          <w:numId w:val="5"/>
        </w:numPr>
        <w:pPrChange w:id="236" w:author="Sebastian Gary" w:date="2022-06-11T14:26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ins w:id="237" w:author="Alexandra Lenhard" w:date="2022-05-30T08:44:00Z">
        <w:r>
          <w:t xml:space="preserve">In sampling </w:t>
        </w:r>
      </w:ins>
      <w:ins w:id="238" w:author="Alexandra Lenhard" w:date="2022-05-30T08:45:00Z">
        <w:r>
          <w:t xml:space="preserve">conditions 5 and 6, the probabilities of the other SVs were manipulated, too. </w:t>
        </w:r>
      </w:ins>
    </w:p>
    <w:p w14:paraId="45E3AF15" w14:textId="77777777" w:rsidR="00443EC0" w:rsidRDefault="009338E2" w:rsidP="0078463A">
      <w:pPr>
        <w:pStyle w:val="ListParagraph"/>
        <w:numPr>
          <w:ilvl w:val="1"/>
          <w:numId w:val="5"/>
        </w:numPr>
        <w:rPr>
          <w:ins w:id="239" w:author="Sebastian Gary" w:date="2022-06-11T14:26:00Z"/>
        </w:rPr>
      </w:pPr>
      <w:r>
        <w:t xml:space="preserve">Thus, if you </w:t>
      </w:r>
      <w:r w:rsidR="00976168">
        <w:t xml:space="preserve">applied my 27-cell table to each of the six sampling conditions, </w:t>
      </w:r>
      <w:r w:rsidR="00C02160">
        <w:t xml:space="preserve">what </w:t>
      </w:r>
      <w:r w:rsidR="00627BF0">
        <w:t xml:space="preserve">numbers </w:t>
      </w:r>
      <w:r w:rsidR="00C02160">
        <w:t xml:space="preserve">should we put in the 27 cells to </w:t>
      </w:r>
      <w:proofErr w:type="gramStart"/>
      <w:r w:rsidR="00C02160">
        <w:t>most clearly show the difference</w:t>
      </w:r>
      <w:proofErr w:type="gramEnd"/>
      <w:r w:rsidR="00C02160">
        <w:t xml:space="preserve"> between the sampling conditions?</w:t>
      </w:r>
      <w:r w:rsidR="00286D3B">
        <w:t xml:space="preserve"> </w:t>
      </w:r>
    </w:p>
    <w:p w14:paraId="2A667330" w14:textId="715430DE" w:rsidR="00AA6991" w:rsidRDefault="0049737E">
      <w:pPr>
        <w:pStyle w:val="ListParagraph"/>
        <w:numPr>
          <w:ilvl w:val="2"/>
          <w:numId w:val="5"/>
        </w:numPr>
        <w:pPrChange w:id="240" w:author="Sebastian Gary" w:date="2022-06-11T14:26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ins w:id="241" w:author="Alexandra Lenhard" w:date="2022-05-30T08:44:00Z">
        <w:r>
          <w:t>Since</w:t>
        </w:r>
      </w:ins>
      <w:ins w:id="242" w:author="Alexandra Lenhard" w:date="2022-05-30T08:41:00Z">
        <w:r>
          <w:t xml:space="preserve"> the SV were independent from each other, the numbers in the cells simply correspond to the prod</w:t>
        </w:r>
      </w:ins>
      <w:ins w:id="243" w:author="Alexandra Lenhard" w:date="2022-05-30T08:42:00Z">
        <w:r>
          <w:t>uct of the respective marginal probabilities (</w:t>
        </w:r>
        <w:proofErr w:type="gramStart"/>
        <w:r>
          <w:t>e.g.</w:t>
        </w:r>
        <w:proofErr w:type="gramEnd"/>
        <w:r>
          <w:t xml:space="preserve"> 40 % x 30 % x 20 % = 2.4</w:t>
        </w:r>
      </w:ins>
      <w:ins w:id="244" w:author="Alexandra Lenhard" w:date="2022-05-30T08:43:00Z">
        <w:r>
          <w:t xml:space="preserve"> %)</w:t>
        </w:r>
      </w:ins>
      <w:ins w:id="245" w:author="Alexandra Lenhard" w:date="2022-05-30T08:42:00Z">
        <w:r>
          <w:t xml:space="preserve"> </w:t>
        </w:r>
      </w:ins>
    </w:p>
    <w:p w14:paraId="341B8346" w14:textId="4D7BAF28" w:rsidR="008C24B7" w:rsidRDefault="008C24B7" w:rsidP="008C24B7"/>
    <w:p w14:paraId="1DBD7B58" w14:textId="77777777" w:rsidR="0078463A" w:rsidRDefault="0078463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1CFB62C2" w14:textId="09319F7C" w:rsidR="008C24B7" w:rsidRDefault="00F62E1B" w:rsidP="00C8375D">
      <w:pPr>
        <w:pStyle w:val="Heading3"/>
      </w:pPr>
      <w:r>
        <w:lastRenderedPageBreak/>
        <w:t xml:space="preserve">Interaction between </w:t>
      </w:r>
      <w:r w:rsidR="00653460">
        <w:t xml:space="preserve">weighting and person </w:t>
      </w:r>
      <w:r w:rsidR="001C5E6F">
        <w:t>location</w:t>
      </w:r>
      <w:r w:rsidR="00C8375D">
        <w:t>: First and Second ANOVAs</w:t>
      </w:r>
    </w:p>
    <w:p w14:paraId="5DFAD1EF" w14:textId="7A54A3A6" w:rsidR="00C8375D" w:rsidRDefault="00C8375D" w:rsidP="00C8375D"/>
    <w:p w14:paraId="1C1711BD" w14:textId="506E6421" w:rsidR="00C8375D" w:rsidRDefault="00C8375D" w:rsidP="00C8375D">
      <w:r>
        <w:t>Here's what I can figure out (but need confirmation) about this aspect of the design.</w:t>
      </w:r>
    </w:p>
    <w:p w14:paraId="3604376E" w14:textId="5ACF50F3" w:rsidR="0085113C" w:rsidRDefault="0085113C" w:rsidP="00C8375D"/>
    <w:p w14:paraId="5E6159E2" w14:textId="089C489F" w:rsidR="0085113C" w:rsidRDefault="0085113C" w:rsidP="00C8375D">
      <w:r>
        <w:t>ANOVA configuration:</w:t>
      </w:r>
    </w:p>
    <w:p w14:paraId="4CF46E7B" w14:textId="58B89F64" w:rsidR="00722EF5" w:rsidRPr="00722EF5" w:rsidRDefault="00722EF5" w:rsidP="00722EF5">
      <w:pPr>
        <w:numPr>
          <w:ilvl w:val="0"/>
          <w:numId w:val="1"/>
        </w:numPr>
      </w:pPr>
      <w:r w:rsidRPr="00722EF5">
        <w:t>First: 11 (location) X 2 (norming method</w:t>
      </w:r>
      <w:ins w:id="246" w:author="Alexandra Lenhard" w:date="2022-05-30T08:49:00Z">
        <w:r w:rsidR="00475918">
          <w:t xml:space="preserve">: WCN </w:t>
        </w:r>
      </w:ins>
      <w:ins w:id="247" w:author="Alexandra Lenhard" w:date="2022-05-30T08:52:00Z">
        <w:r w:rsidR="00475918">
          <w:t xml:space="preserve">biased </w:t>
        </w:r>
      </w:ins>
      <w:ins w:id="248" w:author="Alexandra Lenhard" w:date="2022-05-30T08:49:00Z">
        <w:r w:rsidR="00475918">
          <w:t>vs. SCN biased</w:t>
        </w:r>
      </w:ins>
      <w:r w:rsidRPr="00722EF5">
        <w:t>)</w:t>
      </w:r>
    </w:p>
    <w:p w14:paraId="583F43D7" w14:textId="7998D258" w:rsidR="00722EF5" w:rsidRPr="00722EF5" w:rsidRDefault="00722EF5" w:rsidP="00722EF5">
      <w:pPr>
        <w:numPr>
          <w:ilvl w:val="0"/>
          <w:numId w:val="1"/>
        </w:numPr>
      </w:pPr>
      <w:r w:rsidRPr="00722EF5">
        <w:t>Second: 11</w:t>
      </w:r>
      <w:r>
        <w:t xml:space="preserve"> </w:t>
      </w:r>
      <w:r w:rsidRPr="00722EF5">
        <w:t xml:space="preserve">(location) x </w:t>
      </w:r>
      <w:del w:id="249" w:author="Alexandra Lenhard" w:date="2022-05-30T08:48:00Z">
        <w:r w:rsidRPr="00722EF5" w:rsidDel="00475918">
          <w:delText>6</w:delText>
        </w:r>
        <w:r w:rsidDel="00475918">
          <w:delText xml:space="preserve"> </w:delText>
        </w:r>
      </w:del>
      <w:ins w:id="250" w:author="Alexandra Lenhard" w:date="2022-05-30T08:48:00Z">
        <w:r w:rsidR="00475918">
          <w:t xml:space="preserve">2 </w:t>
        </w:r>
      </w:ins>
      <w:r w:rsidRPr="00722EF5">
        <w:t>(</w:t>
      </w:r>
      <w:del w:id="251" w:author="Alexandra Lenhard" w:date="2022-05-30T08:48:00Z">
        <w:r w:rsidRPr="00722EF5" w:rsidDel="00475918">
          <w:delText>sampling condition</w:delText>
        </w:r>
      </w:del>
      <w:ins w:id="252" w:author="Alexandra Lenhard" w:date="2022-05-30T08:48:00Z">
        <w:r w:rsidR="00475918">
          <w:t xml:space="preserve">WCN </w:t>
        </w:r>
      </w:ins>
      <w:ins w:id="253" w:author="Alexandra Lenhard" w:date="2022-05-30T08:51:00Z">
        <w:r w:rsidR="00475918">
          <w:t xml:space="preserve">biased </w:t>
        </w:r>
      </w:ins>
      <w:ins w:id="254" w:author="Alexandra Lenhard" w:date="2022-05-30T08:48:00Z">
        <w:r w:rsidR="00475918">
          <w:t xml:space="preserve">vs. </w:t>
        </w:r>
      </w:ins>
      <w:ins w:id="255" w:author="Alexandra Lenhard" w:date="2022-05-30T08:51:00Z">
        <w:r w:rsidR="00475918">
          <w:t>SCN un</w:t>
        </w:r>
      </w:ins>
      <w:ins w:id="256" w:author="Alexandra Lenhard" w:date="2022-05-30T08:52:00Z">
        <w:r w:rsidR="00475918">
          <w:t>biased (</w:t>
        </w:r>
      </w:ins>
      <w:ins w:id="257" w:author="Alexandra Lenhard" w:date="2022-05-30T08:48:00Z">
        <w:r w:rsidR="00475918">
          <w:t>benchmark</w:t>
        </w:r>
      </w:ins>
      <w:ins w:id="258" w:author="Alexandra Lenhard" w:date="2022-05-30T08:49:00Z">
        <w:r w:rsidR="00475918">
          <w:t>)</w:t>
        </w:r>
      </w:ins>
      <w:r w:rsidRPr="00722EF5">
        <w:t>)</w:t>
      </w:r>
    </w:p>
    <w:p w14:paraId="6E9AC14B" w14:textId="7527D4D3" w:rsidR="00722EF5" w:rsidRDefault="00722EF5" w:rsidP="00C8375D"/>
    <w:p w14:paraId="141C87A9" w14:textId="3DBFE3C2" w:rsidR="0096423E" w:rsidRDefault="0096423E" w:rsidP="00C8375D">
      <w:r>
        <w:t>ANOVA</w:t>
      </w:r>
      <w:r w:rsidR="00F02985">
        <w:t xml:space="preserve"> outcome:</w:t>
      </w:r>
    </w:p>
    <w:p w14:paraId="4331E7E5" w14:textId="7B221BE0" w:rsidR="007A5DEB" w:rsidRPr="00F10F0E" w:rsidDel="003156BF" w:rsidRDefault="00F10F0E" w:rsidP="003156BF">
      <w:pPr>
        <w:numPr>
          <w:ilvl w:val="0"/>
          <w:numId w:val="1"/>
        </w:numPr>
        <w:rPr>
          <w:del w:id="259" w:author="Sebastian Gary" w:date="2022-06-11T14:30:00Z"/>
        </w:rPr>
      </w:pPr>
      <w:r>
        <w:t xml:space="preserve">First: </w:t>
      </w:r>
      <w:r w:rsidRPr="00F10F0E">
        <w:t xml:space="preserve">Compare WCN </w:t>
      </w:r>
      <w:r>
        <w:t>to</w:t>
      </w:r>
      <w:r w:rsidR="005669AE">
        <w:t xml:space="preserve"> SCN</w:t>
      </w:r>
      <w:r w:rsidR="00C61D36">
        <w:t xml:space="preserve"> across </w:t>
      </w:r>
      <w:r w:rsidR="00FD4CD5">
        <w:t>the range of person abilities</w:t>
      </w:r>
      <w:r w:rsidRPr="00F10F0E">
        <w:t>: which method yielded norm scores that were closer to the benchmark (</w:t>
      </w:r>
      <w:r>
        <w:t>unbiased population sample</w:t>
      </w:r>
      <w:r w:rsidRPr="00F10F0E">
        <w:t>)</w:t>
      </w:r>
      <w:ins w:id="260" w:author="Sebastian Gary" w:date="2022-06-11T14:29:00Z">
        <w:r w:rsidR="003156BF">
          <w:t xml:space="preserve"> </w:t>
        </w:r>
        <w:r w:rsidR="003156BF">
          <w:sym w:font="Wingdings" w:char="F0E0"/>
        </w:r>
        <w:r w:rsidR="003156BF">
          <w:t xml:space="preserve"> </w:t>
        </w:r>
      </w:ins>
      <w:ins w:id="261" w:author="Sebastian Gary" w:date="2022-06-11T14:30:00Z">
        <w:r w:rsidR="003156BF">
          <w:t xml:space="preserve">Which method yielded lower norming </w:t>
        </w:r>
        <w:proofErr w:type="spellStart"/>
        <w:r w:rsidR="003156BF">
          <w:t>errors?</w:t>
        </w:r>
      </w:ins>
    </w:p>
    <w:p w14:paraId="35780393" w14:textId="1982DCE8" w:rsidR="007A5DEB" w:rsidDel="003156BF" w:rsidRDefault="00F02985">
      <w:pPr>
        <w:numPr>
          <w:ilvl w:val="8"/>
          <w:numId w:val="1"/>
        </w:numPr>
        <w:ind w:left="720" w:hanging="360"/>
        <w:rPr>
          <w:del w:id="262" w:author="Sebastian Gary" w:date="2022-06-11T14:29:00Z"/>
        </w:rPr>
        <w:pPrChange w:id="263" w:author="Sebastian Gary" w:date="2022-06-11T14:30:00Z">
          <w:pPr>
            <w:numPr>
              <w:numId w:val="1"/>
            </w:numPr>
            <w:ind w:left="720" w:hanging="360"/>
          </w:pPr>
        </w:pPrChange>
      </w:pPr>
      <w:r w:rsidRPr="00722EF5">
        <w:t>Second</w:t>
      </w:r>
      <w:proofErr w:type="spellEnd"/>
      <w:r w:rsidRPr="00722EF5">
        <w:t xml:space="preserve">: </w:t>
      </w:r>
      <w:r w:rsidR="00FD4CD5">
        <w:t xml:space="preserve">How did the accuracy of WCN </w:t>
      </w:r>
      <w:r w:rsidR="00421077">
        <w:t xml:space="preserve">(with respect to the benchmark) </w:t>
      </w:r>
      <w:r w:rsidR="00FD4CD5">
        <w:t>change</w:t>
      </w:r>
      <w:r w:rsidR="006D5082">
        <w:t xml:space="preserve"> across the range of person abilities?</w:t>
      </w:r>
      <w:ins w:id="264" w:author="Sebastian Gary" w:date="2022-06-11T14:29:00Z">
        <w:r w:rsidR="003156BF">
          <w:t xml:space="preserve"> </w:t>
        </w:r>
        <w:r w:rsidR="003156BF">
          <w:sym w:font="Wingdings" w:char="F0E0"/>
        </w:r>
        <w:r w:rsidR="003156BF">
          <w:t xml:space="preserve"> How close to the benchmark is WCN across the range of person abilities? Can it compensate for all the bias in the norm sample or not?</w:t>
        </w:r>
      </w:ins>
    </w:p>
    <w:p w14:paraId="2080C777" w14:textId="77777777" w:rsidR="003156BF" w:rsidRDefault="003156BF">
      <w:pPr>
        <w:numPr>
          <w:ilvl w:val="1"/>
          <w:numId w:val="1"/>
        </w:numPr>
        <w:ind w:left="720" w:hanging="360"/>
        <w:rPr>
          <w:ins w:id="265" w:author="Sebastian Gary" w:date="2022-06-11T14:29:00Z"/>
        </w:rPr>
        <w:pPrChange w:id="266" w:author="Sebastian Gary" w:date="2022-06-11T14:29:00Z">
          <w:pPr>
            <w:numPr>
              <w:numId w:val="1"/>
            </w:numPr>
            <w:ind w:left="720" w:hanging="360"/>
          </w:pPr>
        </w:pPrChange>
      </w:pPr>
    </w:p>
    <w:p w14:paraId="64402DFD" w14:textId="0D313F5F" w:rsidR="00307DB9" w:rsidRDefault="00307DB9" w:rsidP="00307DB9"/>
    <w:p w14:paraId="3558C7AD" w14:textId="4BA74989" w:rsidR="00307DB9" w:rsidRPr="00722EF5" w:rsidRDefault="00307DB9" w:rsidP="00307DB9">
      <w:r>
        <w:t>Do I have all this correct?</w:t>
      </w:r>
    </w:p>
    <w:p w14:paraId="059150BD" w14:textId="58D73F8E" w:rsidR="00F02985" w:rsidRPr="00C8375D" w:rsidRDefault="00F02985" w:rsidP="006D5082">
      <w:pPr>
        <w:ind w:left="720"/>
      </w:pPr>
    </w:p>
    <w:sectPr w:rsidR="00F02985" w:rsidRPr="00C8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5AF48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42F64"/>
    <w:multiLevelType w:val="hybridMultilevel"/>
    <w:tmpl w:val="C44E5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4969F3"/>
    <w:multiLevelType w:val="hybridMultilevel"/>
    <w:tmpl w:val="C248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475AA"/>
    <w:multiLevelType w:val="hybridMultilevel"/>
    <w:tmpl w:val="86AA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41C38"/>
    <w:multiLevelType w:val="hybridMultilevel"/>
    <w:tmpl w:val="B3C4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807915">
    <w:abstractNumId w:val="0"/>
  </w:num>
  <w:num w:numId="2" w16cid:durableId="1642030717">
    <w:abstractNumId w:val="2"/>
  </w:num>
  <w:num w:numId="3" w16cid:durableId="1992098204">
    <w:abstractNumId w:val="4"/>
  </w:num>
  <w:num w:numId="4" w16cid:durableId="1095786034">
    <w:abstractNumId w:val="1"/>
  </w:num>
  <w:num w:numId="5" w16cid:durableId="75150637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bastian Gary">
    <w15:presenceInfo w15:providerId="None" w15:userId="Sebastian Gary"/>
  </w15:person>
  <w15:person w15:author="Alexandra Lenhard">
    <w15:presenceInfo w15:providerId="Windows Live" w15:userId="7837a7a5deb86e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37"/>
    <w:rsid w:val="000302EC"/>
    <w:rsid w:val="00057FD6"/>
    <w:rsid w:val="000707E9"/>
    <w:rsid w:val="00077D86"/>
    <w:rsid w:val="00096834"/>
    <w:rsid w:val="0009727B"/>
    <w:rsid w:val="000B15EB"/>
    <w:rsid w:val="000D2E60"/>
    <w:rsid w:val="000D63F5"/>
    <w:rsid w:val="000D7A46"/>
    <w:rsid w:val="000E4E3F"/>
    <w:rsid w:val="000F1162"/>
    <w:rsid w:val="00132EDC"/>
    <w:rsid w:val="00175BFD"/>
    <w:rsid w:val="00193F37"/>
    <w:rsid w:val="001B7396"/>
    <w:rsid w:val="001C54EC"/>
    <w:rsid w:val="001C5E6F"/>
    <w:rsid w:val="001E2BC3"/>
    <w:rsid w:val="0022585E"/>
    <w:rsid w:val="00236DA6"/>
    <w:rsid w:val="00250315"/>
    <w:rsid w:val="00256366"/>
    <w:rsid w:val="0025737C"/>
    <w:rsid w:val="00265787"/>
    <w:rsid w:val="00280E7B"/>
    <w:rsid w:val="00286D3B"/>
    <w:rsid w:val="002C1496"/>
    <w:rsid w:val="002C546E"/>
    <w:rsid w:val="002E6150"/>
    <w:rsid w:val="002F5870"/>
    <w:rsid w:val="00307DB9"/>
    <w:rsid w:val="00314DE6"/>
    <w:rsid w:val="003156BF"/>
    <w:rsid w:val="003358BC"/>
    <w:rsid w:val="003440B3"/>
    <w:rsid w:val="00351B04"/>
    <w:rsid w:val="003535E2"/>
    <w:rsid w:val="0036079E"/>
    <w:rsid w:val="00376B12"/>
    <w:rsid w:val="003966E4"/>
    <w:rsid w:val="003B0BC3"/>
    <w:rsid w:val="00421077"/>
    <w:rsid w:val="004214E6"/>
    <w:rsid w:val="004271D1"/>
    <w:rsid w:val="00433163"/>
    <w:rsid w:val="00442899"/>
    <w:rsid w:val="00443EC0"/>
    <w:rsid w:val="00450027"/>
    <w:rsid w:val="004509A8"/>
    <w:rsid w:val="00460C7A"/>
    <w:rsid w:val="00475918"/>
    <w:rsid w:val="00496CB8"/>
    <w:rsid w:val="0049737E"/>
    <w:rsid w:val="004A0B48"/>
    <w:rsid w:val="004A172B"/>
    <w:rsid w:val="004B00CE"/>
    <w:rsid w:val="004D483F"/>
    <w:rsid w:val="004E0622"/>
    <w:rsid w:val="004E4887"/>
    <w:rsid w:val="004F05EB"/>
    <w:rsid w:val="004F7B80"/>
    <w:rsid w:val="00521728"/>
    <w:rsid w:val="005257D5"/>
    <w:rsid w:val="00535310"/>
    <w:rsid w:val="0053573F"/>
    <w:rsid w:val="005421CF"/>
    <w:rsid w:val="00543F36"/>
    <w:rsid w:val="0055531F"/>
    <w:rsid w:val="00557D86"/>
    <w:rsid w:val="005669AE"/>
    <w:rsid w:val="005708BF"/>
    <w:rsid w:val="005B4C81"/>
    <w:rsid w:val="005E340D"/>
    <w:rsid w:val="00615EB3"/>
    <w:rsid w:val="006218CF"/>
    <w:rsid w:val="00627BF0"/>
    <w:rsid w:val="00637B0C"/>
    <w:rsid w:val="006525FC"/>
    <w:rsid w:val="00653460"/>
    <w:rsid w:val="006534C8"/>
    <w:rsid w:val="006827B0"/>
    <w:rsid w:val="00696676"/>
    <w:rsid w:val="006B088A"/>
    <w:rsid w:val="006B31BE"/>
    <w:rsid w:val="006B4F2D"/>
    <w:rsid w:val="006D5082"/>
    <w:rsid w:val="006F1B55"/>
    <w:rsid w:val="00707F29"/>
    <w:rsid w:val="00713AA4"/>
    <w:rsid w:val="00715CB8"/>
    <w:rsid w:val="00722EF5"/>
    <w:rsid w:val="00735EE1"/>
    <w:rsid w:val="0078463A"/>
    <w:rsid w:val="007A39AD"/>
    <w:rsid w:val="007A5DEB"/>
    <w:rsid w:val="00805611"/>
    <w:rsid w:val="00810078"/>
    <w:rsid w:val="00820F9A"/>
    <w:rsid w:val="0085113C"/>
    <w:rsid w:val="00861AEC"/>
    <w:rsid w:val="00864C72"/>
    <w:rsid w:val="00867EF0"/>
    <w:rsid w:val="008842A1"/>
    <w:rsid w:val="0088460F"/>
    <w:rsid w:val="00885E0C"/>
    <w:rsid w:val="008B5163"/>
    <w:rsid w:val="008C24B7"/>
    <w:rsid w:val="008D402D"/>
    <w:rsid w:val="008E78F5"/>
    <w:rsid w:val="008F2E85"/>
    <w:rsid w:val="008F4FC8"/>
    <w:rsid w:val="00901A27"/>
    <w:rsid w:val="00911858"/>
    <w:rsid w:val="00931A76"/>
    <w:rsid w:val="009338E2"/>
    <w:rsid w:val="0094222A"/>
    <w:rsid w:val="00946E93"/>
    <w:rsid w:val="0096423E"/>
    <w:rsid w:val="00976168"/>
    <w:rsid w:val="00980ACE"/>
    <w:rsid w:val="009B2F05"/>
    <w:rsid w:val="009D347A"/>
    <w:rsid w:val="009D36D1"/>
    <w:rsid w:val="00A17940"/>
    <w:rsid w:val="00A27926"/>
    <w:rsid w:val="00A31CD6"/>
    <w:rsid w:val="00A508E3"/>
    <w:rsid w:val="00A63953"/>
    <w:rsid w:val="00A74CC6"/>
    <w:rsid w:val="00A904B8"/>
    <w:rsid w:val="00A97B64"/>
    <w:rsid w:val="00AA6991"/>
    <w:rsid w:val="00AB1731"/>
    <w:rsid w:val="00AC0CF7"/>
    <w:rsid w:val="00AC1C91"/>
    <w:rsid w:val="00AD5DB2"/>
    <w:rsid w:val="00AF0D1D"/>
    <w:rsid w:val="00AF14AE"/>
    <w:rsid w:val="00B003E8"/>
    <w:rsid w:val="00B02F64"/>
    <w:rsid w:val="00B3094A"/>
    <w:rsid w:val="00B32B6F"/>
    <w:rsid w:val="00B36B04"/>
    <w:rsid w:val="00B53944"/>
    <w:rsid w:val="00B74C60"/>
    <w:rsid w:val="00BD694E"/>
    <w:rsid w:val="00BE2EE5"/>
    <w:rsid w:val="00BE5077"/>
    <w:rsid w:val="00BF1913"/>
    <w:rsid w:val="00BF3F72"/>
    <w:rsid w:val="00C02160"/>
    <w:rsid w:val="00C1704C"/>
    <w:rsid w:val="00C61D36"/>
    <w:rsid w:val="00C77C11"/>
    <w:rsid w:val="00C817D0"/>
    <w:rsid w:val="00C8375D"/>
    <w:rsid w:val="00CA5717"/>
    <w:rsid w:val="00CC7C47"/>
    <w:rsid w:val="00CF3DAE"/>
    <w:rsid w:val="00CF75FA"/>
    <w:rsid w:val="00D01221"/>
    <w:rsid w:val="00D0268C"/>
    <w:rsid w:val="00D051EB"/>
    <w:rsid w:val="00D2238B"/>
    <w:rsid w:val="00D22B3B"/>
    <w:rsid w:val="00D25151"/>
    <w:rsid w:val="00D47CFC"/>
    <w:rsid w:val="00D5002C"/>
    <w:rsid w:val="00D70C50"/>
    <w:rsid w:val="00D76702"/>
    <w:rsid w:val="00D91134"/>
    <w:rsid w:val="00DA4123"/>
    <w:rsid w:val="00DB362E"/>
    <w:rsid w:val="00DC3046"/>
    <w:rsid w:val="00DD4609"/>
    <w:rsid w:val="00DE233D"/>
    <w:rsid w:val="00E27D18"/>
    <w:rsid w:val="00E30E18"/>
    <w:rsid w:val="00E37D6B"/>
    <w:rsid w:val="00E523E2"/>
    <w:rsid w:val="00E61519"/>
    <w:rsid w:val="00E713EA"/>
    <w:rsid w:val="00E84C37"/>
    <w:rsid w:val="00EA3A8A"/>
    <w:rsid w:val="00EB78DE"/>
    <w:rsid w:val="00EC0EC9"/>
    <w:rsid w:val="00F02985"/>
    <w:rsid w:val="00F10F0E"/>
    <w:rsid w:val="00F167E2"/>
    <w:rsid w:val="00F27DF4"/>
    <w:rsid w:val="00F41AC5"/>
    <w:rsid w:val="00F5220B"/>
    <w:rsid w:val="00F62E1B"/>
    <w:rsid w:val="00FD4CD5"/>
    <w:rsid w:val="00FD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01E7"/>
  <w15:chartTrackingRefBased/>
  <w15:docId w15:val="{A2C92F4E-16CE-7248-A962-CB4D1997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94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D4609"/>
    <w:pPr>
      <w:ind w:left="720"/>
      <w:contextualSpacing/>
    </w:pPr>
  </w:style>
  <w:style w:type="table" w:styleId="TableGrid">
    <w:name w:val="Table Grid"/>
    <w:basedOn w:val="TableNormal"/>
    <w:uiPriority w:val="39"/>
    <w:rsid w:val="00D47CFC"/>
    <w:rPr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77D86"/>
  </w:style>
  <w:style w:type="character" w:styleId="CommentReference">
    <w:name w:val="annotation reference"/>
    <w:basedOn w:val="DefaultParagraphFont"/>
    <w:uiPriority w:val="99"/>
    <w:semiHidden/>
    <w:unhideWhenUsed/>
    <w:rsid w:val="00257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3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3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Herzberg</dc:creator>
  <cp:keywords/>
  <dc:description/>
  <cp:lastModifiedBy>David Herzberg</cp:lastModifiedBy>
  <cp:revision>2</cp:revision>
  <dcterms:created xsi:type="dcterms:W3CDTF">2022-06-13T16:07:00Z</dcterms:created>
  <dcterms:modified xsi:type="dcterms:W3CDTF">2022-06-13T16:07:00Z</dcterms:modified>
</cp:coreProperties>
</file>
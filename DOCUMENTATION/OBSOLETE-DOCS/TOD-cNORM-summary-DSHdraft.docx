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F7FF7" w14:textId="2C17BD20" w:rsidR="00971765" w:rsidRDefault="00971765" w:rsidP="00971765">
      <w:pPr>
        <w:pStyle w:val="Heading1"/>
      </w:pPr>
      <w:r>
        <w:t xml:space="preserve">TOD </w:t>
      </w:r>
      <w:proofErr w:type="spellStart"/>
      <w:r>
        <w:t>cNORM</w:t>
      </w:r>
      <w:proofErr w:type="spellEnd"/>
      <w:r>
        <w:t xml:space="preserve"> summary</w:t>
      </w:r>
    </w:p>
    <w:p w14:paraId="7DEEEDD9" w14:textId="77777777" w:rsidR="00971765" w:rsidRDefault="00971765" w:rsidP="00971765"/>
    <w:p w14:paraId="5289A3E8" w14:textId="15CE6CCF" w:rsidR="00971765" w:rsidRDefault="00971765" w:rsidP="00971765">
      <w:r w:rsidRPr="00971765">
        <w:t>The TOD tests are norm-referenced, meaning that TOD raw scores can be converted to normative scores (in this case, IQ-type standard scores with a mean of 100 and a standard deviation of 15).  The standard score express</w:t>
      </w:r>
      <w:r>
        <w:t>es</w:t>
      </w:r>
      <w:r w:rsidRPr="00971765">
        <w:t xml:space="preserve"> the </w:t>
      </w:r>
      <w:r w:rsidR="00E10829">
        <w:t>position</w:t>
      </w:r>
      <w:r w:rsidRPr="00971765">
        <w:t xml:space="preserve"> </w:t>
      </w:r>
      <w:r w:rsidR="00D86FA5">
        <w:t xml:space="preserve">or location </w:t>
      </w:r>
      <w:r w:rsidRPr="00971765">
        <w:t xml:space="preserve">of a person’s raw score within the distribution of raw scores </w:t>
      </w:r>
      <w:r>
        <w:t>in</w:t>
      </w:r>
      <w:r w:rsidRPr="00971765">
        <w:t xml:space="preserve"> the normative sample. For example, </w:t>
      </w:r>
      <w:r w:rsidR="00257A73">
        <w:t xml:space="preserve">a standard score of 110 means that </w:t>
      </w:r>
      <w:r w:rsidRPr="00971765">
        <w:t xml:space="preserve">a </w:t>
      </w:r>
      <w:r w:rsidR="00A5153E">
        <w:t xml:space="preserve">person's </w:t>
      </w:r>
      <w:r w:rsidRPr="00971765">
        <w:t xml:space="preserve">raw score </w:t>
      </w:r>
      <w:r w:rsidR="00A5153E">
        <w:t xml:space="preserve">is </w:t>
      </w:r>
      <w:r w:rsidRPr="00971765">
        <w:t xml:space="preserve">two-thirds of a standard </w:t>
      </w:r>
      <w:r w:rsidR="00C02A35">
        <w:t>greater</w:t>
      </w:r>
      <w:r w:rsidRPr="00971765">
        <w:t xml:space="preserve"> </w:t>
      </w:r>
      <w:r w:rsidR="00C02A35">
        <w:t>than</w:t>
      </w:r>
      <w:r w:rsidRPr="00971765">
        <w:t xml:space="preserve"> the mean raw score of </w:t>
      </w:r>
      <w:r w:rsidR="00A5153E">
        <w:t xml:space="preserve">normative </w:t>
      </w:r>
      <w:proofErr w:type="gramStart"/>
      <w:r w:rsidR="00A5153E">
        <w:t>group</w:t>
      </w:r>
      <w:proofErr w:type="gramEnd"/>
      <w:r w:rsidRPr="00971765">
        <w:t>. Users of the TOD print materials can convert raw scores into standards score</w:t>
      </w:r>
      <w:r w:rsidR="00A5153E">
        <w:t>s</w:t>
      </w:r>
      <w:r w:rsidRPr="00971765">
        <w:t xml:space="preserve"> with the look-up tables in the Appendix. The TOD digital apps perform t</w:t>
      </w:r>
      <w:r w:rsidR="00387068">
        <w:t>his conversion as part of the scoring and reporting process.</w:t>
      </w:r>
    </w:p>
    <w:p w14:paraId="42B38F4D" w14:textId="77777777" w:rsidR="00387068" w:rsidRPr="00971765" w:rsidRDefault="00387068" w:rsidP="00971765"/>
    <w:p w14:paraId="70F151B8" w14:textId="022CA6C7" w:rsidR="00AD2361" w:rsidRDefault="00971765" w:rsidP="00971765">
      <w:r w:rsidRPr="00971765">
        <w:t xml:space="preserve">The TOD tests measure cognitive and linguistic abilities that increase with chronological age. Because of this, the TOD requires age-stratified norms (i.e., age-stratified raw-to-standard-score lookup tables). To construct these age-stratified norms, we used </w:t>
      </w:r>
      <w:proofErr w:type="spellStart"/>
      <w:r w:rsidRPr="00971765">
        <w:t>cNORM</w:t>
      </w:r>
      <w:proofErr w:type="spellEnd"/>
      <w:r w:rsidR="00B545AB">
        <w:t xml:space="preserve"> </w:t>
      </w:r>
      <w:r w:rsidR="00BD487F" w:rsidRPr="00971765">
        <w:t>(</w:t>
      </w:r>
      <w:del w:id="0" w:author="Wolfgang Lenhard" w:date="2022-03-24T08:07:00Z">
        <w:r w:rsidR="00BD487F" w:rsidRPr="00971765" w:rsidDel="00475378">
          <w:delText>insert ref</w:delText>
        </w:r>
      </w:del>
      <w:ins w:id="1" w:author="Wolfgang Lenhard" w:date="2022-03-24T08:07:00Z">
        <w:r w:rsidR="00475378">
          <w:t>Lenhard et al., 2018</w:t>
        </w:r>
      </w:ins>
      <w:r w:rsidR="00BD487F" w:rsidRPr="00971765">
        <w:t>)</w:t>
      </w:r>
      <w:r w:rsidR="00B545AB">
        <w:t xml:space="preserve">, </w:t>
      </w:r>
      <w:r w:rsidR="00D05CA4">
        <w:t xml:space="preserve">a </w:t>
      </w:r>
      <w:del w:id="2" w:author="Wolfgang Lenhard" w:date="2022-03-24T08:07:00Z">
        <w:r w:rsidR="00D05CA4" w:rsidDel="00475378">
          <w:delText>library of functions</w:delText>
        </w:r>
        <w:r w:rsidR="00BD487F" w:rsidDel="00475378">
          <w:delText xml:space="preserve"> in</w:delText>
        </w:r>
      </w:del>
      <w:ins w:id="3" w:author="Wolfgang Lenhard" w:date="2022-03-24T08:07:00Z">
        <w:r w:rsidR="00475378">
          <w:t>package for</w:t>
        </w:r>
      </w:ins>
      <w:r w:rsidR="00BD487F">
        <w:t xml:space="preserve"> the R </w:t>
      </w:r>
      <w:del w:id="4" w:author="Wolfgang Lenhard" w:date="2022-03-24T08:17:00Z">
        <w:r w:rsidR="00BD487F" w:rsidDel="00173436">
          <w:delText>programming language</w:delText>
        </w:r>
      </w:del>
      <w:ins w:id="5" w:author="Wolfgang Lenhard" w:date="2022-03-24T08:17:00Z">
        <w:r w:rsidR="00173436">
          <w:t>statistical plat</w:t>
        </w:r>
        <w:del w:id="6" w:author="David Herzberg" w:date="2022-03-24T13:31:00Z">
          <w:r w:rsidR="00173436" w:rsidDel="00F83EFE">
            <w:delText>t</w:delText>
          </w:r>
        </w:del>
        <w:r w:rsidR="00173436">
          <w:t>form</w:t>
        </w:r>
      </w:ins>
      <w:r w:rsidR="00BD487F">
        <w:t>.</w:t>
      </w:r>
      <w:r w:rsidRPr="00971765">
        <w:t xml:space="preserve"> </w:t>
      </w:r>
      <w:proofErr w:type="spellStart"/>
      <w:r w:rsidR="00323CEE">
        <w:t>cNORM</w:t>
      </w:r>
      <w:proofErr w:type="spellEnd"/>
      <w:r w:rsidRPr="00971765">
        <w:t xml:space="preserve"> </w:t>
      </w:r>
      <w:r w:rsidR="00AD2361">
        <w:t>has two primary features:</w:t>
      </w:r>
    </w:p>
    <w:p w14:paraId="7CF22EA8" w14:textId="731F1295" w:rsidR="005D2FF4" w:rsidRDefault="003A1B3A" w:rsidP="005D2FF4">
      <w:pPr>
        <w:pStyle w:val="ListParagraph"/>
        <w:numPr>
          <w:ilvl w:val="0"/>
          <w:numId w:val="2"/>
        </w:numPr>
      </w:pPr>
      <w:r>
        <w:t xml:space="preserve">It is a </w:t>
      </w:r>
      <w:r w:rsidRPr="005D2FF4">
        <w:rPr>
          <w:i/>
          <w:iCs/>
        </w:rPr>
        <w:t>continuous</w:t>
      </w:r>
      <w:r w:rsidR="00444D6C">
        <w:rPr>
          <w:i/>
          <w:iCs/>
        </w:rPr>
        <w:t xml:space="preserve">, </w:t>
      </w:r>
      <w:r w:rsidR="00AE2F1B">
        <w:t>regression-based</w:t>
      </w:r>
      <w:r w:rsidR="005D2FF4">
        <w:t xml:space="preserve"> </w:t>
      </w:r>
      <w:r w:rsidR="00444D6C">
        <w:t>modeling</w:t>
      </w:r>
      <w:r w:rsidR="005D2FF4">
        <w:t xml:space="preserve"> process</w:t>
      </w:r>
      <w:r w:rsidR="00971765" w:rsidRPr="00971765">
        <w:t xml:space="preserve">, </w:t>
      </w:r>
      <w:r w:rsidR="00101219">
        <w:t>which uses the</w:t>
      </w:r>
      <w:r w:rsidR="00971765" w:rsidRPr="00971765">
        <w:t xml:space="preserve"> variance of the entire </w:t>
      </w:r>
      <w:r w:rsidR="0073009B">
        <w:t xml:space="preserve">normative </w:t>
      </w:r>
      <w:r w:rsidR="00971765" w:rsidRPr="00971765">
        <w:t>sample to</w:t>
      </w:r>
      <w:r w:rsidR="004634EF">
        <w:t xml:space="preserve"> correct for</w:t>
      </w:r>
      <w:r w:rsidR="00971765" w:rsidRPr="00971765">
        <w:t xml:space="preserve"> </w:t>
      </w:r>
      <w:r w:rsidR="003A6454">
        <w:t xml:space="preserve">age-specific </w:t>
      </w:r>
      <w:r w:rsidR="00971765" w:rsidRPr="00971765">
        <w:t>distributional anomalies</w:t>
      </w:r>
      <w:r w:rsidR="00216F5B">
        <w:t xml:space="preserve"> </w:t>
      </w:r>
      <w:r w:rsidR="004634EF">
        <w:t>and sampling error</w:t>
      </w:r>
      <w:r w:rsidR="00971765" w:rsidRPr="00971765">
        <w:t xml:space="preserve">. </w:t>
      </w:r>
    </w:p>
    <w:p w14:paraId="0561E5AF" w14:textId="09B5824C" w:rsidR="00971765" w:rsidRPr="00971765" w:rsidRDefault="00444D6C" w:rsidP="005D2FF4">
      <w:pPr>
        <w:pStyle w:val="ListParagraph"/>
        <w:numPr>
          <w:ilvl w:val="0"/>
          <w:numId w:val="2"/>
        </w:numPr>
      </w:pPr>
      <w:r>
        <w:t xml:space="preserve">It is a </w:t>
      </w:r>
      <w:ins w:id="7" w:author="Wolfgang Lenhard" w:date="2022-03-24T07:26:00Z">
        <w:r w:rsidR="00A74A47">
          <w:t xml:space="preserve">distribution-free </w:t>
        </w:r>
      </w:ins>
      <w:del w:id="8" w:author="Wolfgang Lenhard" w:date="2022-03-24T07:26:00Z">
        <w:r w:rsidR="00971765" w:rsidRPr="00971765" w:rsidDel="00A74A47">
          <w:rPr>
            <w:i/>
            <w:iCs/>
          </w:rPr>
          <w:delText>non</w:delText>
        </w:r>
      </w:del>
      <w:del w:id="9" w:author="Wolfgang Lenhard" w:date="2022-03-24T07:27:00Z">
        <w:r w:rsidR="00971765" w:rsidRPr="00971765" w:rsidDel="00B61ED7">
          <w:rPr>
            <w:i/>
            <w:iCs/>
          </w:rPr>
          <w:delText>-parametric</w:delText>
        </w:r>
        <w:r w:rsidDel="00B61ED7">
          <w:delText xml:space="preserve"> </w:delText>
        </w:r>
      </w:del>
      <w:r>
        <w:t>method</w:t>
      </w:r>
      <w:r w:rsidR="00971765" w:rsidRPr="00971765">
        <w:t xml:space="preserve">, meaning that the modeling process does not directly model age-group distribution parameters </w:t>
      </w:r>
      <w:r w:rsidR="00AE2F1B">
        <w:t xml:space="preserve">(e.g., </w:t>
      </w:r>
      <w:r w:rsidR="00971765" w:rsidRPr="00971765">
        <w:t>mean</w:t>
      </w:r>
      <w:r w:rsidR="00B6131A">
        <w:t xml:space="preserve">, </w:t>
      </w:r>
      <w:r w:rsidR="00971765" w:rsidRPr="00971765">
        <w:t>variance</w:t>
      </w:r>
      <w:r w:rsidR="00B6131A">
        <w:t>)</w:t>
      </w:r>
      <w:r w:rsidR="005971BF">
        <w:t xml:space="preserve"> and </w:t>
      </w:r>
      <w:r w:rsidR="00971765" w:rsidRPr="00971765">
        <w:t>make no assumptions about the</w:t>
      </w:r>
      <w:r w:rsidR="002B56AE">
        <w:t xml:space="preserve">se parameters. As a result, </w:t>
      </w:r>
      <w:proofErr w:type="spellStart"/>
      <w:r w:rsidR="00EF7F30">
        <w:t>cNORM</w:t>
      </w:r>
      <w:proofErr w:type="spellEnd"/>
      <w:r w:rsidR="00EF7F30">
        <w:t xml:space="preserve"> can </w:t>
      </w:r>
      <w:r w:rsidR="00B039E5">
        <w:t>generate</w:t>
      </w:r>
      <w:r w:rsidR="00EF7F30">
        <w:t xml:space="preserve"> useful normative models</w:t>
      </w:r>
      <w:r w:rsidR="00457F5B">
        <w:t xml:space="preserve">, even </w:t>
      </w:r>
      <w:r w:rsidR="00353ED7">
        <w:t>when processing non-normally distributed input samples</w:t>
      </w:r>
      <w:r w:rsidR="00457F5B">
        <w:t>.</w:t>
      </w:r>
    </w:p>
    <w:p w14:paraId="17B51B5B" w14:textId="77777777" w:rsidR="00971765" w:rsidRPr="00971765" w:rsidRDefault="00971765" w:rsidP="00971765"/>
    <w:p w14:paraId="19E72F0E" w14:textId="558730B2" w:rsidR="00971765" w:rsidRPr="00971765" w:rsidRDefault="00971765" w:rsidP="00971765">
      <w:proofErr w:type="spellStart"/>
      <w:r w:rsidRPr="00971765">
        <w:t>cNORM</w:t>
      </w:r>
      <w:proofErr w:type="spellEnd"/>
      <w:r w:rsidRPr="00971765">
        <w:t xml:space="preserve"> </w:t>
      </w:r>
      <w:r w:rsidR="00D15CA1">
        <w:t xml:space="preserve">operates </w:t>
      </w:r>
      <w:r w:rsidR="009A388F">
        <w:t>by modeling the</w:t>
      </w:r>
      <w:r w:rsidRPr="00971765">
        <w:t xml:space="preserve"> </w:t>
      </w:r>
      <w:r w:rsidRPr="00971765">
        <w:rPr>
          <w:i/>
          <w:iCs/>
        </w:rPr>
        <w:t>raw score</w:t>
      </w:r>
      <w:r w:rsidRPr="00971765">
        <w:t xml:space="preserve"> (</w:t>
      </w:r>
      <w:r w:rsidRPr="00971765">
        <w:rPr>
          <w:i/>
          <w:iCs/>
        </w:rPr>
        <w:t>r</w:t>
      </w:r>
      <w:r w:rsidRPr="00971765">
        <w:t xml:space="preserve">) as a function of person </w:t>
      </w:r>
      <w:r w:rsidRPr="00971765">
        <w:rPr>
          <w:i/>
          <w:iCs/>
        </w:rPr>
        <w:t>location</w:t>
      </w:r>
      <w:r w:rsidRPr="00971765">
        <w:t xml:space="preserve"> (</w:t>
      </w:r>
      <w:r w:rsidR="00D86FA5">
        <w:rPr>
          <w:i/>
          <w:iCs/>
        </w:rPr>
        <w:t>l</w:t>
      </w:r>
      <w:r w:rsidRPr="00971765">
        <w:t xml:space="preserve">, expressed as a percentile rank or other normative score) and the explanatory variable of age (a, expressed as a continuous age variable, or a discrete variable such as age-group </w:t>
      </w:r>
      <w:r w:rsidR="00D86FA5">
        <w:t xml:space="preserve">membership </w:t>
      </w:r>
      <w:r w:rsidRPr="00971765">
        <w:t xml:space="preserve">or grade level). Age is “explanatory” in the sense that the latent ability for which </w:t>
      </w:r>
      <w:r w:rsidRPr="00971765">
        <w:rPr>
          <w:i/>
          <w:iCs/>
        </w:rPr>
        <w:t>r</w:t>
      </w:r>
      <w:r w:rsidRPr="00971765">
        <w:t xml:space="preserve"> is an indicator increases with age, and that increase is presumably caused by the developmental changes that accompany the passage of time and increasing age. The functional relationship among these variables can be expressed as:</w:t>
      </w:r>
    </w:p>
    <w:p w14:paraId="5504DA04" w14:textId="77777777" w:rsidR="00971765" w:rsidRPr="00971765" w:rsidRDefault="00971765" w:rsidP="00971765"/>
    <w:p w14:paraId="362CB28E" w14:textId="7D9BFCB9" w:rsidR="00971765" w:rsidRPr="00971765" w:rsidDel="009F44CC" w:rsidRDefault="009F44CC">
      <w:pPr>
        <w:pStyle w:val="ListParagraph"/>
        <w:numPr>
          <w:ilvl w:val="0"/>
          <w:numId w:val="3"/>
        </w:numPr>
        <w:jc w:val="center"/>
        <w:rPr>
          <w:del w:id="10" w:author="Wolfgang Lenhard" w:date="2022-03-24T07:38:00Z"/>
        </w:rPr>
        <w:pPrChange w:id="11" w:author="Wolfgang Lenhard" w:date="2022-03-24T07:42:00Z">
          <w:pPr>
            <w:pStyle w:val="ListParagraph"/>
            <w:numPr>
              <w:numId w:val="3"/>
            </w:numPr>
            <w:ind w:hanging="360"/>
          </w:pPr>
        </w:pPrChange>
      </w:pPr>
      <m:oMath>
        <m:r>
          <w:ins w:id="12" w:author="Wolfgang Lenhard" w:date="2022-03-24T07:38:00Z">
            <w:rPr>
              <w:rFonts w:ascii="Cambria Math" w:eastAsiaTheme="minorEastAsia" w:hAnsi="Cambria Math"/>
              <w:lang w:val="en-GB"/>
            </w:rPr>
            <m:t>E(r)=f</m:t>
          </w:ins>
        </m:r>
        <m:d>
          <m:dPr>
            <m:ctrlPr>
              <w:ins w:id="13" w:author="Wolfgang Lenhard" w:date="2022-03-24T07:38:00Z">
                <w:rPr>
                  <w:rFonts w:ascii="Cambria Math" w:eastAsiaTheme="minorEastAsia" w:hAnsi="Cambria Math"/>
                  <w:i/>
                  <w:lang w:val="en-GB"/>
                </w:rPr>
              </w:ins>
            </m:ctrlPr>
          </m:dPr>
          <m:e>
            <m:r>
              <w:ins w:id="14" w:author="Wolfgang Lenhard" w:date="2022-03-24T08:09:00Z">
                <w:rPr>
                  <w:rFonts w:ascii="Cambria Math" w:eastAsiaTheme="minorEastAsia" w:hAnsi="Cambria Math"/>
                  <w:lang w:val="en-GB"/>
                </w:rPr>
                <m:t>l</m:t>
              </w:ins>
            </m:r>
            <m:r>
              <w:ins w:id="15" w:author="Wolfgang Lenhard" w:date="2022-03-24T07:38:00Z">
                <w:rPr>
                  <w:rFonts w:ascii="Cambria Math" w:eastAsiaTheme="minorEastAsia" w:hAnsi="Cambria Math"/>
                  <w:lang w:val="en-GB"/>
                </w:rPr>
                <m:t>,a</m:t>
              </w:ins>
            </m:r>
          </m:e>
        </m:d>
      </m:oMath>
      <w:del w:id="16" w:author="Wolfgang Lenhard" w:date="2022-03-24T07:38:00Z">
        <w:r w:rsidR="00971765" w:rsidRPr="00C63134" w:rsidDel="009F44CC">
          <w:rPr>
            <w:i/>
            <w:iCs/>
          </w:rPr>
          <w:delText>r</w:delText>
        </w:r>
        <w:r w:rsidR="00971765" w:rsidRPr="00971765" w:rsidDel="009F44CC">
          <w:delText xml:space="preserve"> = f(</w:delText>
        </w:r>
        <w:r w:rsidR="00971765" w:rsidRPr="00C63134" w:rsidDel="009F44CC">
          <w:rPr>
            <w:i/>
            <w:iCs/>
          </w:rPr>
          <w:delText>l</w:delText>
        </w:r>
        <w:r w:rsidR="00971765" w:rsidRPr="00971765" w:rsidDel="009F44CC">
          <w:delText>,</w:delText>
        </w:r>
        <w:r w:rsidR="00971765" w:rsidRPr="00C63134" w:rsidDel="009F44CC">
          <w:rPr>
            <w:i/>
            <w:iCs/>
          </w:rPr>
          <w:delText>a</w:delText>
        </w:r>
        <w:r w:rsidR="00971765" w:rsidRPr="00971765" w:rsidDel="009F44CC">
          <w:delText>)</w:delText>
        </w:r>
      </w:del>
    </w:p>
    <w:p w14:paraId="6BCAC906" w14:textId="77777777" w:rsidR="00971765" w:rsidRPr="00971765" w:rsidRDefault="00971765">
      <w:pPr>
        <w:jc w:val="center"/>
        <w:pPrChange w:id="17" w:author="Wolfgang Lenhard" w:date="2022-03-24T07:42:00Z">
          <w:pPr/>
        </w:pPrChange>
      </w:pPr>
    </w:p>
    <w:p w14:paraId="3AC40D2A" w14:textId="77777777" w:rsidR="009F44CC" w:rsidRDefault="009F44CC" w:rsidP="00971765">
      <w:pPr>
        <w:rPr>
          <w:ins w:id="18" w:author="Wolfgang Lenhard" w:date="2022-03-24T07:42:00Z"/>
        </w:rPr>
      </w:pPr>
    </w:p>
    <w:p w14:paraId="6509650B" w14:textId="7D7FDEB2" w:rsidR="00CC0DE5" w:rsidRDefault="00C63134" w:rsidP="00971765">
      <w:pPr>
        <w:rPr>
          <w:ins w:id="19" w:author="Wolfgang Lenhard" w:date="2022-03-24T07:43:00Z"/>
        </w:rPr>
      </w:pPr>
      <w:r w:rsidRPr="00971765">
        <w:t>To</w:t>
      </w:r>
      <w:r w:rsidR="00971765" w:rsidRPr="00971765">
        <w:t xml:space="preserve"> create the raw-to-standard-score mapping required for clinical applications of the TOD tests, this functional relationship must be modeled</w:t>
      </w:r>
      <w:ins w:id="20" w:author="Wolfgang Lenhard" w:date="2022-03-24T07:50:00Z">
        <w:r w:rsidR="005D2C6B">
          <w:t>,</w:t>
        </w:r>
      </w:ins>
      <w:r w:rsidR="00971765" w:rsidRPr="00971765">
        <w:t xml:space="preserve"> operationalized as a multiple regression equation. To determine the </w:t>
      </w:r>
      <w:r w:rsidR="00D86FA5">
        <w:t>optimal</w:t>
      </w:r>
      <w:r w:rsidR="00971765" w:rsidRPr="00971765">
        <w:t xml:space="preserve"> regression equation, </w:t>
      </w:r>
      <w:proofErr w:type="spellStart"/>
      <w:r w:rsidR="00D86FA5">
        <w:t>cNORM</w:t>
      </w:r>
      <w:proofErr w:type="spellEnd"/>
      <w:r w:rsidR="00971765" w:rsidRPr="00971765">
        <w:t xml:space="preserve"> </w:t>
      </w:r>
      <w:r w:rsidR="00AD395D">
        <w:t>employs</w:t>
      </w:r>
      <w:r w:rsidR="00971765" w:rsidRPr="00971765">
        <w:t xml:space="preserve"> the mathematic</w:t>
      </w:r>
      <w:r w:rsidR="00AD395D">
        <w:t>al methods</w:t>
      </w:r>
      <w:r w:rsidR="00971765" w:rsidRPr="00971765">
        <w:t xml:space="preserve"> of </w:t>
      </w:r>
      <w:del w:id="21" w:author="Wolfgang Lenhard" w:date="2022-03-24T07:51:00Z">
        <w:r w:rsidR="00971765" w:rsidRPr="00971765" w:rsidDel="005D2C6B">
          <w:delText xml:space="preserve">the </w:delText>
        </w:r>
      </w:del>
      <w:r w:rsidR="00971765" w:rsidRPr="00971765">
        <w:t xml:space="preserve">Taylor </w:t>
      </w:r>
      <w:del w:id="22" w:author="Wolfgang Lenhard" w:date="2022-03-24T08:09:00Z">
        <w:r w:rsidR="00971765" w:rsidRPr="00971765" w:rsidDel="00F86BAE">
          <w:delText xml:space="preserve">polynomial </w:delText>
        </w:r>
      </w:del>
      <w:r w:rsidR="00971765" w:rsidRPr="00971765">
        <w:t>series</w:t>
      </w:r>
      <w:ins w:id="23" w:author="Wolfgang Lenhard" w:date="2022-03-24T07:45:00Z">
        <w:r w:rsidR="00CC0DE5">
          <w:t>.</w:t>
        </w:r>
      </w:ins>
      <w:del w:id="24" w:author="Wolfgang Lenhard" w:date="2022-03-24T07:45:00Z">
        <w:r w:rsidR="00971765" w:rsidRPr="00971765" w:rsidDel="00CC0DE5">
          <w:delText>.</w:delText>
        </w:r>
      </w:del>
      <w:ins w:id="25" w:author="Wolfgang Lenhard" w:date="2022-03-24T07:45:00Z">
        <w:r w:rsidR="00CC0DE5">
          <w:t xml:space="preserve"> </w:t>
        </w:r>
        <w:r w:rsidR="00CC0DE5" w:rsidRPr="00971765">
          <w:t xml:space="preserve">Strictly speaking, the Taylor series is an infinite </w:t>
        </w:r>
      </w:ins>
      <w:ins w:id="26" w:author="Wolfgang Lenhard" w:date="2022-03-24T08:18:00Z">
        <w:r w:rsidR="00173436">
          <w:t>expression</w:t>
        </w:r>
      </w:ins>
      <w:ins w:id="27" w:author="Wolfgang Lenhard" w:date="2022-03-24T07:45:00Z">
        <w:r w:rsidR="00CC0DE5" w:rsidRPr="00971765">
          <w:t>, but for practical purposes, much of the variance in the functional relationship can be estimated with a finite expansion</w:t>
        </w:r>
        <w:r w:rsidR="00CC0DE5">
          <w:t xml:space="preserve"> by reducing the polynomial to the degree </w:t>
        </w:r>
        <w:r w:rsidR="00CC0DE5" w:rsidRPr="005D2C6B">
          <w:rPr>
            <w:i/>
            <w:rPrChange w:id="28" w:author="Wolfgang Lenhard" w:date="2022-03-24T07:51:00Z">
              <w:rPr/>
            </w:rPrChange>
          </w:rPr>
          <w:t>k</w:t>
        </w:r>
      </w:ins>
      <w:ins w:id="29" w:author="Wolfgang Lenhard" w:date="2022-03-24T07:52:00Z">
        <w:r w:rsidR="005D2C6B">
          <w:t>, which is 4 by default</w:t>
        </w:r>
      </w:ins>
      <w:ins w:id="30" w:author="Wolfgang Lenhard" w:date="2022-03-24T07:45:00Z">
        <w:r w:rsidR="00CC0DE5">
          <w:t xml:space="preserve">. The Taylor series is thus </w:t>
        </w:r>
      </w:ins>
      <w:ins w:id="31" w:author="Wolfgang Lenhard" w:date="2022-03-24T08:10:00Z">
        <w:r w:rsidR="00F86BAE">
          <w:t>simplified</w:t>
        </w:r>
      </w:ins>
      <w:ins w:id="32" w:author="Wolfgang Lenhard" w:date="2022-03-24T07:45:00Z">
        <w:r w:rsidR="00CC0DE5">
          <w:t xml:space="preserve"> to a </w:t>
        </w:r>
      </w:ins>
      <w:ins w:id="33" w:author="Wolfgang Lenhard" w:date="2022-03-24T08:09:00Z">
        <w:r w:rsidR="00F86BAE">
          <w:t>Taylor polynomial</w:t>
        </w:r>
      </w:ins>
      <w:ins w:id="34" w:author="Wolfgang Lenhard" w:date="2022-03-24T08:10:00Z">
        <w:r w:rsidR="00F86BAE">
          <w:t xml:space="preserve"> and consequently reduced</w:t>
        </w:r>
      </w:ins>
      <w:ins w:id="35" w:author="Wolfgang Lenhard" w:date="2022-03-24T08:09:00Z">
        <w:r w:rsidR="00F86BAE">
          <w:t xml:space="preserve"> </w:t>
        </w:r>
      </w:ins>
      <w:ins w:id="36" w:author="Wolfgang Lenhard" w:date="2022-03-24T08:10:00Z">
        <w:r w:rsidR="00F86BAE">
          <w:t xml:space="preserve">to a </w:t>
        </w:r>
      </w:ins>
      <w:ins w:id="37" w:author="Wolfgang Lenhard" w:date="2022-03-24T07:45:00Z">
        <w:r w:rsidR="00CC0DE5">
          <w:t>model selection question for the following regression function:</w:t>
        </w:r>
      </w:ins>
    </w:p>
    <w:p w14:paraId="36A6831F" w14:textId="55CE4362" w:rsidR="00CC0DE5" w:rsidRDefault="00CC0DE5" w:rsidP="00971765">
      <w:pPr>
        <w:rPr>
          <w:ins w:id="38" w:author="Wolfgang Lenhard" w:date="2022-03-24T07:43:00Z"/>
        </w:rPr>
      </w:pPr>
    </w:p>
    <w:p w14:paraId="2F598FA7" w14:textId="6C29FAA5" w:rsidR="00CC0DE5" w:rsidRDefault="00CC0DE5" w:rsidP="00CC0DE5">
      <w:pPr>
        <w:rPr>
          <w:ins w:id="39" w:author="Wolfgang Lenhard" w:date="2022-03-24T07:43:00Z"/>
        </w:rPr>
      </w:pPr>
      <m:oMathPara>
        <m:oMath>
          <m:r>
            <w:ins w:id="40" w:author="Wolfgang Lenhard" w:date="2022-03-24T07:43:00Z">
              <w:rPr>
                <w:rFonts w:ascii="Cambria Math" w:eastAsiaTheme="minorEastAsia" w:hAnsi="Cambria Math"/>
                <w:lang w:val="en-GB"/>
              </w:rPr>
              <w:lastRenderedPageBreak/>
              <m:t>r=</m:t>
            </w:ins>
          </m:r>
          <m:nary>
            <m:naryPr>
              <m:chr m:val="∑"/>
              <m:limLoc m:val="undOvr"/>
              <m:ctrlPr>
                <w:ins w:id="41" w:author="Wolfgang Lenhard" w:date="2022-03-24T07:43:00Z">
                  <w:rPr>
                    <w:rFonts w:ascii="Cambria Math" w:eastAsiaTheme="minorEastAsia" w:hAnsi="Cambria Math"/>
                    <w:i/>
                    <w:lang w:val="en-GB"/>
                  </w:rPr>
                </w:ins>
              </m:ctrlPr>
            </m:naryPr>
            <m:sub>
              <m:r>
                <w:ins w:id="42" w:author="Wolfgang Lenhard" w:date="2022-03-24T07:43:00Z">
                  <w:rPr>
                    <w:rFonts w:ascii="Cambria Math" w:eastAsiaTheme="minorEastAsia" w:hAnsi="Cambria Math"/>
                    <w:lang w:val="en-GB"/>
                  </w:rPr>
                  <m:t>i,j=0</m:t>
                </w:ins>
              </m:r>
            </m:sub>
            <m:sup>
              <m:r>
                <w:ins w:id="43" w:author="Wolfgang Lenhard" w:date="2022-03-24T07:43:00Z">
                  <w:rPr>
                    <w:rFonts w:ascii="Cambria Math" w:eastAsiaTheme="minorEastAsia" w:hAnsi="Cambria Math"/>
                    <w:lang w:val="en-GB"/>
                  </w:rPr>
                  <m:t>k</m:t>
                </w:ins>
              </m:r>
            </m:sup>
            <m:e>
              <m:sSub>
                <m:sSubPr>
                  <m:ctrlPr>
                    <w:ins w:id="44" w:author="Wolfgang Lenhard" w:date="2022-03-24T07:43:00Z">
                      <w:rPr>
                        <w:rFonts w:ascii="Cambria Math" w:eastAsiaTheme="minorEastAsia" w:hAnsi="Cambria Math"/>
                        <w:i/>
                        <w:lang w:val="en-GB"/>
                      </w:rPr>
                    </w:ins>
                  </m:ctrlPr>
                </m:sSubPr>
                <m:e>
                  <m:r>
                    <w:ins w:id="45" w:author="Wolfgang Lenhard" w:date="2022-03-24T07:43:00Z">
                      <w:rPr>
                        <w:rFonts w:ascii="Cambria Math" w:eastAsiaTheme="minorEastAsia" w:hAnsi="Cambria Math"/>
                        <w:lang w:val="en-GB"/>
                      </w:rPr>
                      <m:t>c</m:t>
                    </w:ins>
                  </m:r>
                </m:e>
                <m:sub>
                  <m:r>
                    <w:ins w:id="46" w:author="Wolfgang Lenhard" w:date="2022-03-24T07:43:00Z">
                      <w:rPr>
                        <w:rFonts w:ascii="Cambria Math" w:eastAsiaTheme="minorEastAsia" w:hAnsi="Cambria Math"/>
                        <w:lang w:val="en-GB"/>
                      </w:rPr>
                      <m:t>i,j</m:t>
                    </w:ins>
                  </m:r>
                </m:sub>
              </m:sSub>
              <m:sSup>
                <m:sSupPr>
                  <m:ctrlPr>
                    <w:ins w:id="47" w:author="Wolfgang Lenhard" w:date="2022-03-24T07:54:00Z">
                      <w:rPr>
                        <w:rFonts w:ascii="Cambria Math" w:eastAsiaTheme="minorEastAsia" w:hAnsi="Cambria Math"/>
                        <w:i/>
                        <w:lang w:val="en-GB"/>
                      </w:rPr>
                    </w:ins>
                  </m:ctrlPr>
                </m:sSupPr>
                <m:e>
                  <m:r>
                    <w:ins w:id="48" w:author="Wolfgang Lenhard" w:date="2022-03-24T07:54:00Z">
                      <w:rPr>
                        <w:rFonts w:ascii="Cambria Math" w:eastAsiaTheme="minorEastAsia" w:hAnsi="Cambria Math"/>
                        <w:lang w:val="en-GB"/>
                      </w:rPr>
                      <m:t>l</m:t>
                    </w:ins>
                  </m:r>
                </m:e>
                <m:sup>
                  <m:r>
                    <w:ins w:id="49" w:author="Wolfgang Lenhard" w:date="2022-03-24T07:54:00Z">
                      <w:rPr>
                        <w:rFonts w:ascii="Cambria Math" w:eastAsiaTheme="minorEastAsia" w:hAnsi="Cambria Math"/>
                        <w:lang w:val="en-GB"/>
                      </w:rPr>
                      <m:t>i</m:t>
                    </w:ins>
                  </m:r>
                </m:sup>
              </m:sSup>
              <m:sSup>
                <m:sSupPr>
                  <m:ctrlPr>
                    <w:ins w:id="50" w:author="Wolfgang Lenhard" w:date="2022-03-24T07:43:00Z">
                      <w:rPr>
                        <w:rFonts w:ascii="Cambria Math" w:eastAsiaTheme="minorEastAsia" w:hAnsi="Cambria Math"/>
                        <w:i/>
                        <w:lang w:val="en-GB"/>
                      </w:rPr>
                    </w:ins>
                  </m:ctrlPr>
                </m:sSupPr>
                <m:e>
                  <m:r>
                    <w:ins w:id="51" w:author="Wolfgang Lenhard" w:date="2022-03-24T07:43:00Z">
                      <w:rPr>
                        <w:rFonts w:ascii="Cambria Math" w:eastAsiaTheme="minorEastAsia" w:hAnsi="Cambria Math"/>
                        <w:lang w:val="en-GB"/>
                      </w:rPr>
                      <m:t>a</m:t>
                    </w:ins>
                  </m:r>
                </m:e>
                <m:sup>
                  <m:r>
                    <w:ins w:id="52" w:author="Wolfgang Lenhard" w:date="2022-03-24T07:43:00Z">
                      <w:rPr>
                        <w:rFonts w:ascii="Cambria Math" w:eastAsiaTheme="minorEastAsia" w:hAnsi="Cambria Math"/>
                        <w:lang w:val="en-GB"/>
                      </w:rPr>
                      <m:t>j</m:t>
                    </w:ins>
                  </m:r>
                </m:sup>
              </m:sSup>
            </m:e>
          </m:nary>
        </m:oMath>
      </m:oMathPara>
    </w:p>
    <w:p w14:paraId="5D8EEA68" w14:textId="14D4F887" w:rsidR="00971765" w:rsidDel="00CC0DE5" w:rsidRDefault="00971765" w:rsidP="00971765">
      <w:pPr>
        <w:rPr>
          <w:del w:id="53" w:author="Wolfgang Lenhard" w:date="2022-03-24T07:39:00Z"/>
        </w:rPr>
      </w:pPr>
      <w:del w:id="54" w:author="Wolfgang Lenhard" w:date="2022-03-24T07:43:00Z">
        <w:r w:rsidRPr="00971765" w:rsidDel="00CC0DE5">
          <w:delText xml:space="preserve"> </w:delText>
        </w:r>
      </w:del>
      <w:del w:id="55" w:author="Wolfgang Lenhard" w:date="2022-03-24T07:39:00Z">
        <w:r w:rsidRPr="00971765" w:rsidDel="009F44CC">
          <w:delText>Representing equation 1 as a Taylor series yields:</w:delText>
        </w:r>
      </w:del>
    </w:p>
    <w:p w14:paraId="494F1BA6" w14:textId="77777777" w:rsidR="00CC0DE5" w:rsidRDefault="00CC0DE5" w:rsidP="00971765">
      <w:pPr>
        <w:rPr>
          <w:ins w:id="56" w:author="Wolfgang Lenhard" w:date="2022-03-24T07:43:00Z"/>
        </w:rPr>
      </w:pPr>
    </w:p>
    <w:p w14:paraId="4EC3821B" w14:textId="4817FB52" w:rsidR="00971765" w:rsidRPr="00971765" w:rsidDel="009F44CC" w:rsidRDefault="00CC0DE5" w:rsidP="001E0A2A">
      <w:pPr>
        <w:rPr>
          <w:del w:id="57" w:author="Wolfgang Lenhard" w:date="2022-03-24T07:39:00Z"/>
        </w:rPr>
      </w:pPr>
      <w:ins w:id="58" w:author="Wolfgang Lenhard" w:date="2022-03-24T07:46:00Z">
        <w:r>
          <w:rPr>
            <w:rFonts w:eastAsiaTheme="minorEastAsia"/>
            <w:lang w:val="en-GB"/>
          </w:rPr>
          <w:t xml:space="preserve">The </w:t>
        </w:r>
      </w:ins>
      <w:ins w:id="59" w:author="Wolfgang Lenhard" w:date="2022-03-24T07:47:00Z">
        <w:r w:rsidR="005D2C6B">
          <w:rPr>
            <w:rFonts w:eastAsiaTheme="minorEastAsia"/>
            <w:lang w:val="en-GB"/>
          </w:rPr>
          <w:t xml:space="preserve">predictors in the </w:t>
        </w:r>
      </w:ins>
      <w:ins w:id="60" w:author="Wolfgang Lenhard" w:date="2022-03-24T07:46:00Z">
        <w:r>
          <w:rPr>
            <w:rFonts w:eastAsiaTheme="minorEastAsia"/>
            <w:lang w:val="en-GB"/>
          </w:rPr>
          <w:t xml:space="preserve">regression function </w:t>
        </w:r>
      </w:ins>
      <w:ins w:id="61" w:author="Wolfgang Lenhard" w:date="2022-03-24T07:47:00Z">
        <w:r w:rsidR="005D2C6B">
          <w:rPr>
            <w:rFonts w:eastAsiaTheme="minorEastAsia"/>
            <w:lang w:val="en-GB"/>
          </w:rPr>
          <w:t xml:space="preserve">include all powers of age and location and their linear </w:t>
        </w:r>
      </w:ins>
      <w:ins w:id="62" w:author="Wolfgang Lenhard" w:date="2022-03-24T07:48:00Z">
        <w:r w:rsidR="005D2C6B">
          <w:rPr>
            <w:rFonts w:eastAsiaTheme="minorEastAsia"/>
            <w:lang w:val="en-GB"/>
          </w:rPr>
          <w:t>combinations</w:t>
        </w:r>
      </w:ins>
      <w:ins w:id="63" w:author="Wolfgang Lenhard" w:date="2022-03-24T07:52:00Z">
        <w:r w:rsidR="006E41EB">
          <w:rPr>
            <w:rFonts w:eastAsiaTheme="minorEastAsia"/>
            <w:lang w:val="en-GB"/>
          </w:rPr>
          <w:t xml:space="preserve"> up to power </w:t>
        </w:r>
        <w:r w:rsidR="006E41EB" w:rsidRPr="006E41EB">
          <w:rPr>
            <w:rFonts w:eastAsiaTheme="minorEastAsia"/>
            <w:i/>
            <w:lang w:val="en-GB"/>
            <w:rPrChange w:id="64" w:author="Wolfgang Lenhard" w:date="2022-03-24T07:52:00Z">
              <w:rPr>
                <w:rFonts w:eastAsiaTheme="minorEastAsia"/>
                <w:lang w:val="en-GB"/>
              </w:rPr>
            </w:rPrChange>
          </w:rPr>
          <w:t>k</w:t>
        </w:r>
      </w:ins>
      <w:ins w:id="65" w:author="Wolfgang Lenhard" w:date="2022-03-24T07:48:00Z">
        <w:r w:rsidR="005D2C6B">
          <w:rPr>
            <w:rFonts w:eastAsiaTheme="minorEastAsia"/>
            <w:lang w:val="en-GB"/>
          </w:rPr>
          <w:t xml:space="preserve">. </w:t>
        </w:r>
        <w:proofErr w:type="spellStart"/>
        <w:r w:rsidR="005D2C6B">
          <w:rPr>
            <w:rFonts w:eastAsiaTheme="minorEastAsia"/>
            <w:lang w:val="en-GB"/>
          </w:rPr>
          <w:t>cNORM</w:t>
        </w:r>
        <w:proofErr w:type="spellEnd"/>
        <w:r w:rsidR="005D2C6B">
          <w:rPr>
            <w:rFonts w:eastAsiaTheme="minorEastAsia"/>
            <w:lang w:val="en-GB"/>
          </w:rPr>
          <w:t xml:space="preserve"> selects the most relevant predictors and estimates all constants </w:t>
        </w:r>
      </w:ins>
      <w:ins w:id="66" w:author="Wolfgang Lenhard" w:date="2022-03-24T07:49:00Z">
        <w:r w:rsidR="005D2C6B" w:rsidRPr="005D2C6B">
          <w:rPr>
            <w:rFonts w:eastAsiaTheme="minorEastAsia"/>
            <w:i/>
            <w:lang w:val="en-GB"/>
            <w:rPrChange w:id="67" w:author="Wolfgang Lenhard" w:date="2022-03-24T07:49:00Z">
              <w:rPr>
                <w:rFonts w:eastAsiaTheme="minorEastAsia"/>
                <w:lang w:val="en-GB"/>
              </w:rPr>
            </w:rPrChange>
          </w:rPr>
          <w:t>c</w:t>
        </w:r>
        <w:r w:rsidR="005D2C6B">
          <w:rPr>
            <w:rFonts w:eastAsiaTheme="minorEastAsia"/>
            <w:lang w:val="en-GB"/>
          </w:rPr>
          <w:t xml:space="preserve"> </w:t>
        </w:r>
      </w:ins>
      <w:ins w:id="68" w:author="Wolfgang Lenhard" w:date="2022-03-24T07:53:00Z">
        <w:r w:rsidR="006E41EB">
          <w:rPr>
            <w:rFonts w:eastAsiaTheme="minorEastAsia"/>
            <w:lang w:val="en-GB"/>
          </w:rPr>
          <w:t>to</w:t>
        </w:r>
      </w:ins>
      <w:ins w:id="69" w:author="Wolfgang Lenhard" w:date="2022-03-24T07:49:00Z">
        <w:r w:rsidR="005D2C6B">
          <w:rPr>
            <w:rFonts w:eastAsiaTheme="minorEastAsia"/>
            <w:lang w:val="en-GB"/>
          </w:rPr>
          <w:t xml:space="preserve"> approximate </w:t>
        </w:r>
        <w:r w:rsidR="005D2C6B" w:rsidRPr="00173436">
          <w:rPr>
            <w:rFonts w:eastAsiaTheme="minorEastAsia"/>
            <w:i/>
            <w:lang w:val="en-GB"/>
            <w:rPrChange w:id="70" w:author="Wolfgang Lenhard" w:date="2022-03-24T08:18:00Z">
              <w:rPr>
                <w:rFonts w:eastAsiaTheme="minorEastAsia"/>
                <w:lang w:val="en-GB"/>
              </w:rPr>
            </w:rPrChange>
          </w:rPr>
          <w:t>r</w:t>
        </w:r>
        <w:r w:rsidR="005D2C6B">
          <w:rPr>
            <w:rFonts w:eastAsiaTheme="minorEastAsia"/>
            <w:lang w:val="en-GB"/>
          </w:rPr>
          <w:t xml:space="preserve"> with </w:t>
        </w:r>
      </w:ins>
      <w:ins w:id="71" w:author="Wolfgang Lenhard" w:date="2022-03-24T08:21:00Z">
        <w:r w:rsidR="00173436">
          <w:rPr>
            <w:rFonts w:eastAsiaTheme="minorEastAsia"/>
            <w:lang w:val="en-GB"/>
          </w:rPr>
          <w:t xml:space="preserve">the desired precision and </w:t>
        </w:r>
      </w:ins>
      <w:ins w:id="72" w:author="Wolfgang Lenhard" w:date="2022-03-24T07:49:00Z">
        <w:r w:rsidR="005D2C6B">
          <w:rPr>
            <w:rFonts w:eastAsiaTheme="minorEastAsia"/>
            <w:lang w:val="en-GB"/>
          </w:rPr>
          <w:t>a</w:t>
        </w:r>
      </w:ins>
      <w:ins w:id="73" w:author="Wolfgang Lenhard" w:date="2022-03-24T07:53:00Z">
        <w:r w:rsidR="006E41EB">
          <w:rPr>
            <w:rFonts w:eastAsiaTheme="minorEastAsia"/>
            <w:lang w:val="en-GB"/>
          </w:rPr>
          <w:t>s</w:t>
        </w:r>
      </w:ins>
      <w:ins w:id="74" w:author="Wolfgang Lenhard" w:date="2022-03-24T07:49:00Z">
        <w:r w:rsidR="005D2C6B">
          <w:rPr>
            <w:rFonts w:eastAsiaTheme="minorEastAsia"/>
            <w:lang w:val="en-GB"/>
          </w:rPr>
          <w:t xml:space="preserve"> few predictors as possible. Usually</w:t>
        </w:r>
      </w:ins>
      <w:ins w:id="75" w:author="Wolfgang Lenhard" w:date="2022-03-24T07:53:00Z">
        <w:r w:rsidR="006E41EB">
          <w:rPr>
            <w:rFonts w:eastAsiaTheme="minorEastAsia"/>
            <w:lang w:val="en-GB"/>
          </w:rPr>
          <w:t>,</w:t>
        </w:r>
      </w:ins>
      <w:ins w:id="76" w:author="Wolfgang Lenhard" w:date="2022-03-24T07:49:00Z">
        <w:r w:rsidR="005D2C6B">
          <w:rPr>
            <w:rFonts w:eastAsiaTheme="minorEastAsia"/>
            <w:lang w:val="en-GB"/>
          </w:rPr>
          <w:t xml:space="preserve"> regression functions with five terms or less suffice </w:t>
        </w:r>
      </w:ins>
      <w:ins w:id="77" w:author="Wolfgang Lenhard" w:date="2022-03-24T07:50:00Z">
        <w:r w:rsidR="005D2C6B">
          <w:rPr>
            <w:rFonts w:eastAsiaTheme="minorEastAsia"/>
            <w:lang w:val="en-GB"/>
          </w:rPr>
          <w:t xml:space="preserve">to reach a total share of variance </w:t>
        </w:r>
      </w:ins>
      <w:ins w:id="78" w:author="Wolfgang Lenhard" w:date="2022-03-24T08:11:00Z">
        <w:r w:rsidR="00F86BAE">
          <w:rPr>
            <w:rFonts w:eastAsiaTheme="minorEastAsia"/>
            <w:lang w:val="en-GB"/>
          </w:rPr>
          <w:t xml:space="preserve">explained </w:t>
        </w:r>
      </w:ins>
      <w:ins w:id="79" w:author="Wolfgang Lenhard" w:date="2022-03-24T08:12:00Z">
        <w:r w:rsidR="00F86BAE">
          <w:rPr>
            <w:rFonts w:eastAsiaTheme="minorEastAsia"/>
            <w:lang w:val="en-GB"/>
          </w:rPr>
          <w:t xml:space="preserve">in the norm data </w:t>
        </w:r>
      </w:ins>
      <w:ins w:id="80" w:author="Wolfgang Lenhard" w:date="2022-03-24T08:11:00Z">
        <w:r w:rsidR="00F86BAE">
          <w:rPr>
            <w:rFonts w:eastAsiaTheme="minorEastAsia"/>
            <w:lang w:val="en-GB"/>
          </w:rPr>
          <w:t xml:space="preserve">with </w:t>
        </w:r>
      </w:ins>
      <w:ins w:id="81" w:author="Wolfgang Lenhard" w:date="2022-03-24T07:50:00Z">
        <w:r w:rsidR="005D2C6B" w:rsidRPr="005D2C6B">
          <w:rPr>
            <w:rFonts w:eastAsiaTheme="minorEastAsia"/>
            <w:i/>
            <w:lang w:val="en-GB"/>
            <w:rPrChange w:id="82" w:author="Wolfgang Lenhard" w:date="2022-03-24T07:50:00Z">
              <w:rPr>
                <w:rFonts w:eastAsiaTheme="minorEastAsia"/>
                <w:lang w:val="en-GB"/>
              </w:rPr>
            </w:rPrChange>
          </w:rPr>
          <w:t>R</w:t>
        </w:r>
        <w:r w:rsidR="005D2C6B" w:rsidRPr="005D2C6B">
          <w:rPr>
            <w:rFonts w:eastAsiaTheme="minorEastAsia"/>
            <w:i/>
            <w:vertAlign w:val="superscript"/>
            <w:lang w:val="en-GB"/>
            <w:rPrChange w:id="83" w:author="Wolfgang Lenhard" w:date="2022-03-24T07:50:00Z">
              <w:rPr>
                <w:rFonts w:eastAsiaTheme="minorEastAsia"/>
                <w:lang w:val="en-GB"/>
              </w:rPr>
            </w:rPrChange>
          </w:rPr>
          <w:t>2</w:t>
        </w:r>
        <w:r w:rsidR="005D2C6B">
          <w:rPr>
            <w:rFonts w:eastAsiaTheme="minorEastAsia"/>
            <w:lang w:val="en-GB"/>
          </w:rPr>
          <w:t xml:space="preserve"> </w:t>
        </w:r>
        <w:r w:rsidR="005D2C6B">
          <w:rPr>
            <w:rFonts w:eastAsiaTheme="minorEastAsia"/>
            <w:lang w:val="en-GB"/>
          </w:rPr>
          <w:sym w:font="Symbol" w:char="F0B3"/>
        </w:r>
        <w:r w:rsidR="005D2C6B">
          <w:rPr>
            <w:rFonts w:eastAsiaTheme="minorEastAsia"/>
            <w:lang w:val="en-GB"/>
          </w:rPr>
          <w:t xml:space="preserve"> .99. </w:t>
        </w:r>
      </w:ins>
    </w:p>
    <w:p w14:paraId="3D6315FB" w14:textId="2B488D04" w:rsidR="00971765" w:rsidRPr="00971765" w:rsidDel="00394966" w:rsidRDefault="00971765">
      <w:pPr>
        <w:rPr>
          <w:del w:id="84" w:author="Wolfgang Lenhard" w:date="2022-03-24T07:34:00Z"/>
        </w:rPr>
      </w:pPr>
      <w:del w:id="85" w:author="Wolfgang Lenhard" w:date="2022-03-24T07:34:00Z">
        <w:r w:rsidRPr="00971765" w:rsidDel="00394966">
          <w:delText>Taylor equation</w:delText>
        </w:r>
      </w:del>
    </w:p>
    <w:p w14:paraId="1D4F25A9" w14:textId="477ADCCA" w:rsidR="00971765" w:rsidRPr="00971765" w:rsidDel="009F44CC" w:rsidRDefault="00971765">
      <w:pPr>
        <w:rPr>
          <w:del w:id="86" w:author="Wolfgang Lenhard" w:date="2022-03-24T07:39:00Z"/>
        </w:rPr>
      </w:pPr>
    </w:p>
    <w:p w14:paraId="0397E840" w14:textId="4CB97B7C" w:rsidR="009F44CC" w:rsidRDefault="00971765">
      <w:pPr>
        <w:rPr>
          <w:ins w:id="87" w:author="Wolfgang Lenhard" w:date="2022-03-24T07:41:00Z"/>
        </w:rPr>
      </w:pPr>
      <w:del w:id="88" w:author="Wolfgang Lenhard" w:date="2022-03-24T07:50:00Z">
        <w:r w:rsidRPr="00971765" w:rsidDel="005D2C6B">
          <w:delText xml:space="preserve">Briefly, an expansion of this polynomial series can be used to estimate the functional relationship in terms of a multiple regression equation. </w:delText>
        </w:r>
      </w:del>
      <w:del w:id="89" w:author="Wolfgang Lenhard" w:date="2022-03-24T07:45:00Z">
        <w:r w:rsidRPr="00971765" w:rsidDel="00CC0DE5">
          <w:delText xml:space="preserve">Strictly speaking, the Taylor series is an infinite expansion, but for practical purposes, </w:delText>
        </w:r>
        <w:r w:rsidR="00C63134" w:rsidRPr="00971765" w:rsidDel="00CC0DE5">
          <w:delText>much of</w:delText>
        </w:r>
        <w:r w:rsidRPr="00971765" w:rsidDel="00CC0DE5">
          <w:delText xml:space="preserve"> the variance in the functional relationship can be estimated with a finite expansion</w:delText>
        </w:r>
      </w:del>
    </w:p>
    <w:p w14:paraId="00649852" w14:textId="397C7AE0" w:rsidR="00971765" w:rsidRPr="00971765" w:rsidDel="006E41EB" w:rsidRDefault="00971765" w:rsidP="00971765">
      <w:pPr>
        <w:rPr>
          <w:del w:id="90" w:author="Wolfgang Lenhard" w:date="2022-03-24T07:53:00Z"/>
        </w:rPr>
      </w:pPr>
      <w:del w:id="91" w:author="Wolfgang Lenhard" w:date="2022-03-24T07:53:00Z">
        <w:r w:rsidRPr="00971765" w:rsidDel="006E41EB">
          <w:delText xml:space="preserve">, usually with five or fewer terms. The parameter </w:delText>
        </w:r>
        <w:r w:rsidR="001906E0" w:rsidDel="006E41EB">
          <w:rPr>
            <w:i/>
            <w:iCs/>
          </w:rPr>
          <w:delText>k</w:delText>
        </w:r>
        <w:r w:rsidRPr="00971765" w:rsidDel="006E41EB">
          <w:delText xml:space="preserve"> specifies the number of terms in the expansion.</w:delText>
        </w:r>
      </w:del>
    </w:p>
    <w:p w14:paraId="2E341FB0" w14:textId="6FF70990" w:rsidR="00971765" w:rsidRPr="00971765" w:rsidDel="006E41EB" w:rsidRDefault="00971765" w:rsidP="00971765">
      <w:pPr>
        <w:rPr>
          <w:del w:id="92" w:author="Wolfgang Lenhard" w:date="2022-03-24T07:55:00Z"/>
        </w:rPr>
      </w:pPr>
    </w:p>
    <w:p w14:paraId="20B068A0" w14:textId="6C756D82" w:rsidR="00971765" w:rsidRPr="00971765" w:rsidDel="006E41EB" w:rsidRDefault="00971765" w:rsidP="00971765">
      <w:pPr>
        <w:rPr>
          <w:del w:id="93" w:author="Wolfgang Lenhard" w:date="2022-03-24T07:55:00Z"/>
        </w:rPr>
      </w:pPr>
      <w:del w:id="94" w:author="Wolfgang Lenhard" w:date="2022-03-24T07:55:00Z">
        <w:r w:rsidRPr="00971765" w:rsidDel="006E41EB">
          <w:delText xml:space="preserve">In applying the Taylor polynomial mathematics to the normative sample, each person in the sample yields values of </w:delText>
        </w:r>
        <w:r w:rsidRPr="00971765" w:rsidDel="006E41EB">
          <w:rPr>
            <w:i/>
            <w:iCs/>
          </w:rPr>
          <w:delText>r</w:delText>
        </w:r>
        <w:r w:rsidRPr="00971765" w:rsidDel="006E41EB">
          <w:delText xml:space="preserve">, </w:delText>
        </w:r>
        <w:r w:rsidR="00A006A6" w:rsidRPr="006E41EB" w:rsidDel="006E41EB">
          <w:rPr>
            <w:i/>
            <w:rPrChange w:id="95" w:author="Wolfgang Lenhard" w:date="2022-03-24T07:53:00Z">
              <w:rPr/>
            </w:rPrChange>
          </w:rPr>
          <w:delText>l</w:delText>
        </w:r>
        <w:r w:rsidR="00A006A6" w:rsidDel="006E41EB">
          <w:delText>,</w:delText>
        </w:r>
        <w:r w:rsidRPr="00971765" w:rsidDel="006E41EB">
          <w:delText xml:space="preserve"> </w:delText>
        </w:r>
        <w:r w:rsidR="00A006A6" w:rsidDel="006E41EB">
          <w:delText xml:space="preserve">and </w:delText>
        </w:r>
        <w:r w:rsidR="00A006A6" w:rsidRPr="00A006A6" w:rsidDel="006E41EB">
          <w:rPr>
            <w:i/>
            <w:iCs/>
          </w:rPr>
          <w:delText>a</w:delText>
        </w:r>
        <w:r w:rsidRPr="00971765" w:rsidDel="006E41EB">
          <w:delText xml:space="preserve">. These values are used to estimate the value of the constant </w:delText>
        </w:r>
        <w:r w:rsidRPr="00971765" w:rsidDel="006E41EB">
          <w:rPr>
            <w:i/>
            <w:iCs/>
          </w:rPr>
          <w:delText>c</w:delText>
        </w:r>
        <w:r w:rsidRPr="00971765" w:rsidDel="006E41EB">
          <w:delText xml:space="preserve">, though a regression analysis </w:delText>
        </w:r>
        <w:r w:rsidR="00A006A6" w:rsidDel="006E41EB">
          <w:delText>in</w:delText>
        </w:r>
        <w:r w:rsidRPr="00971765" w:rsidDel="006E41EB">
          <w:delText xml:space="preserve"> which </w:delText>
        </w:r>
        <w:r w:rsidRPr="00971765" w:rsidDel="006E41EB">
          <w:rPr>
            <w:i/>
            <w:iCs/>
          </w:rPr>
          <w:delText>a</w:delText>
        </w:r>
        <w:r w:rsidRPr="00971765" w:rsidDel="006E41EB">
          <w:delText xml:space="preserve"> and </w:delText>
        </w:r>
        <w:r w:rsidRPr="00971765" w:rsidDel="006E41EB">
          <w:rPr>
            <w:i/>
            <w:iCs/>
          </w:rPr>
          <w:delText>l</w:delText>
        </w:r>
        <w:r w:rsidRPr="00971765" w:rsidDel="006E41EB">
          <w:delText xml:space="preserve"> are predictors of </w:delText>
        </w:r>
        <w:r w:rsidRPr="00971765" w:rsidDel="006E41EB">
          <w:rPr>
            <w:i/>
            <w:iCs/>
          </w:rPr>
          <w:delText>r</w:delText>
        </w:r>
        <w:r w:rsidRPr="00971765" w:rsidDel="006E41EB">
          <w:delText>.</w:delText>
        </w:r>
      </w:del>
    </w:p>
    <w:p w14:paraId="2AAA8124" w14:textId="77777777" w:rsidR="00971765" w:rsidRPr="00971765" w:rsidRDefault="00971765" w:rsidP="00971765"/>
    <w:p w14:paraId="6A2912B3" w14:textId="59375191" w:rsidR="00971765" w:rsidRPr="00971765" w:rsidRDefault="00971765" w:rsidP="00971765">
      <w:r w:rsidRPr="00971765">
        <w:t xml:space="preserve">The analysis proceeds </w:t>
      </w:r>
      <w:r w:rsidR="00A006A6">
        <w:t>in</w:t>
      </w:r>
      <w:r w:rsidRPr="00971765">
        <w:t xml:space="preserve"> steps:</w:t>
      </w:r>
    </w:p>
    <w:p w14:paraId="44BF47F3" w14:textId="77777777" w:rsidR="00971765" w:rsidRPr="00971765" w:rsidRDefault="00971765" w:rsidP="00971765"/>
    <w:p w14:paraId="793816D5" w14:textId="04AC3DFB" w:rsidR="00971765" w:rsidRPr="00971765" w:rsidRDefault="00552389" w:rsidP="00971765">
      <w:pPr>
        <w:numPr>
          <w:ilvl w:val="0"/>
          <w:numId w:val="1"/>
        </w:numPr>
      </w:pPr>
      <w:r>
        <w:t>The</w:t>
      </w:r>
      <w:r w:rsidR="00971765" w:rsidRPr="00971765">
        <w:t xml:space="preserve"> normative sample </w:t>
      </w:r>
      <w:r>
        <w:t xml:space="preserve">is partitioned </w:t>
      </w:r>
      <w:r w:rsidR="00971765" w:rsidRPr="00971765">
        <w:t>into roughly equal-sized age groups (</w:t>
      </w:r>
      <w:del w:id="96" w:author="Wolfgang Lenhard" w:date="2022-03-24T07:55:00Z">
        <w:r w:rsidR="00971765" w:rsidRPr="00971765" w:rsidDel="006E41EB">
          <w:delText>or</w:delText>
        </w:r>
        <w:r w:rsidDel="006E41EB">
          <w:delText xml:space="preserve">, </w:delText>
        </w:r>
        <w:r w:rsidR="00971765" w:rsidRPr="00971765" w:rsidDel="006E41EB">
          <w:delText xml:space="preserve"> alternatively</w:delText>
        </w:r>
      </w:del>
      <w:ins w:id="97" w:author="Wolfgang Lenhard" w:date="2022-03-24T07:55:00Z">
        <w:r w:rsidR="006E41EB" w:rsidRPr="00971765">
          <w:t>or</w:t>
        </w:r>
        <w:r w:rsidR="006E41EB">
          <w:t xml:space="preserve">, </w:t>
        </w:r>
        <w:r w:rsidR="006E41EB" w:rsidRPr="00971765">
          <w:t>alternatively</w:t>
        </w:r>
      </w:ins>
      <w:r w:rsidR="00971765" w:rsidRPr="00971765">
        <w:t xml:space="preserve">, </w:t>
      </w:r>
      <w:r>
        <w:t>is grouped</w:t>
      </w:r>
      <w:r w:rsidR="00971765" w:rsidRPr="00971765">
        <w:t xml:space="preserve"> by grade levels).</w:t>
      </w:r>
    </w:p>
    <w:p w14:paraId="77D0D63F" w14:textId="5ACC6F77" w:rsidR="00971765" w:rsidRPr="00971765" w:rsidRDefault="00971765" w:rsidP="00971765">
      <w:pPr>
        <w:numPr>
          <w:ilvl w:val="0"/>
          <w:numId w:val="1"/>
        </w:numPr>
      </w:pPr>
      <w:r w:rsidRPr="00971765">
        <w:t>Within the</w:t>
      </w:r>
      <w:r w:rsidR="00552389">
        <w:t>se</w:t>
      </w:r>
      <w:r w:rsidRPr="00971765">
        <w:t xml:space="preserve"> age groups, </w:t>
      </w:r>
      <w:r w:rsidR="00EB682E">
        <w:t xml:space="preserve">each person is </w:t>
      </w:r>
      <w:r w:rsidRPr="00971765">
        <w:t>assign</w:t>
      </w:r>
      <w:r w:rsidR="00EB682E">
        <w:t>ed</w:t>
      </w:r>
      <w:r w:rsidRPr="00971765">
        <w:t xml:space="preserve"> a percentile rank </w:t>
      </w:r>
      <w:r w:rsidR="00EB682E">
        <w:t>as the</w:t>
      </w:r>
      <w:r w:rsidR="001906E0">
        <w:t>ir</w:t>
      </w:r>
      <w:r w:rsidR="00EB682E">
        <w:t xml:space="preserve"> value for </w:t>
      </w:r>
      <w:r w:rsidRPr="00971765">
        <w:rPr>
          <w:i/>
          <w:iCs/>
        </w:rPr>
        <w:t>l</w:t>
      </w:r>
      <w:r w:rsidRPr="00971765">
        <w:t>.</w:t>
      </w:r>
    </w:p>
    <w:p w14:paraId="21B82C3E" w14:textId="4741D966" w:rsidR="00971765" w:rsidRPr="00971765" w:rsidRDefault="0015073B" w:rsidP="00971765">
      <w:pPr>
        <w:numPr>
          <w:ilvl w:val="0"/>
          <w:numId w:val="1"/>
        </w:numPr>
      </w:pPr>
      <w:r>
        <w:t>P</w:t>
      </w:r>
      <w:r w:rsidR="00971765" w:rsidRPr="00971765">
        <w:t xml:space="preserve">owers of </w:t>
      </w:r>
      <w:r w:rsidRPr="00E75E14">
        <w:rPr>
          <w:i/>
          <w:iCs/>
        </w:rPr>
        <w:t>a</w:t>
      </w:r>
      <w:r w:rsidR="00971765" w:rsidRPr="00971765">
        <w:t xml:space="preserve"> and </w:t>
      </w:r>
      <w:r w:rsidR="00971765" w:rsidRPr="00971765">
        <w:rPr>
          <w:i/>
          <w:iCs/>
        </w:rPr>
        <w:t>l</w:t>
      </w:r>
      <w:r w:rsidR="00971765" w:rsidRPr="00971765">
        <w:t xml:space="preserve"> </w:t>
      </w:r>
      <w:r w:rsidR="00E75E14">
        <w:t xml:space="preserve">are computed, </w:t>
      </w:r>
      <w:r w:rsidR="00971765" w:rsidRPr="00971765">
        <w:t xml:space="preserve">up to the value of k (e.g., </w:t>
      </w:r>
      <w:r w:rsidR="00971765" w:rsidRPr="00971765">
        <w:rPr>
          <w:i/>
          <w:iCs/>
        </w:rPr>
        <w:t>a</w:t>
      </w:r>
      <w:r w:rsidR="00971765" w:rsidRPr="00971765">
        <w:rPr>
          <w:vertAlign w:val="superscript"/>
        </w:rPr>
        <w:t>2</w:t>
      </w:r>
      <w:r w:rsidR="00971765" w:rsidRPr="00971765">
        <w:t xml:space="preserve">, </w:t>
      </w:r>
      <w:r w:rsidR="00971765" w:rsidRPr="00971765">
        <w:rPr>
          <w:i/>
          <w:iCs/>
        </w:rPr>
        <w:t>a</w:t>
      </w:r>
      <w:r w:rsidR="00971765" w:rsidRPr="00971765">
        <w:rPr>
          <w:vertAlign w:val="superscript"/>
        </w:rPr>
        <w:t>3</w:t>
      </w:r>
      <w:r w:rsidR="00971765" w:rsidRPr="00971765">
        <w:t xml:space="preserve">, </w:t>
      </w:r>
      <w:proofErr w:type="gramStart"/>
      <w:r w:rsidR="00971765" w:rsidRPr="00971765">
        <w:t>. . . .</w:t>
      </w:r>
      <w:proofErr w:type="gramEnd"/>
      <w:r w:rsidR="00D02866">
        <w:t xml:space="preserve"> </w:t>
      </w:r>
      <w:r w:rsidR="00971765" w:rsidRPr="00971765">
        <w:t xml:space="preserve">, </w:t>
      </w:r>
      <w:proofErr w:type="spellStart"/>
      <w:r w:rsidR="00971765" w:rsidRPr="00971765">
        <w:rPr>
          <w:i/>
          <w:iCs/>
        </w:rPr>
        <w:t>a</w:t>
      </w:r>
      <w:r w:rsidR="00971765" w:rsidRPr="00971765">
        <w:rPr>
          <w:vertAlign w:val="superscript"/>
        </w:rPr>
        <w:t>k</w:t>
      </w:r>
      <w:proofErr w:type="spellEnd"/>
      <w:r w:rsidR="00971765" w:rsidRPr="00971765">
        <w:t xml:space="preserve">). </w:t>
      </w:r>
      <w:r w:rsidR="00E75E14">
        <w:t>Products of these powers are computed</w:t>
      </w:r>
      <w:r w:rsidR="00971765" w:rsidRPr="00971765">
        <w:t xml:space="preserve"> (e.g., </w:t>
      </w:r>
      <w:r w:rsidR="00971765" w:rsidRPr="00971765">
        <w:rPr>
          <w:i/>
          <w:iCs/>
        </w:rPr>
        <w:t>a</w:t>
      </w:r>
      <w:r w:rsidR="00971765" w:rsidRPr="00971765">
        <w:rPr>
          <w:vertAlign w:val="superscript"/>
        </w:rPr>
        <w:t>2</w:t>
      </w:r>
      <w:r w:rsidR="00BA00DC" w:rsidRPr="00BA00DC">
        <w:rPr>
          <w:i/>
          <w:iCs/>
        </w:rPr>
        <w:t>l</w:t>
      </w:r>
      <w:r w:rsidR="00BA00DC" w:rsidRPr="00BA00DC">
        <w:rPr>
          <w:vertAlign w:val="superscript"/>
        </w:rPr>
        <w:t>2</w:t>
      </w:r>
      <w:r w:rsidR="00BA00DC">
        <w:t>,</w:t>
      </w:r>
      <w:r w:rsidR="00971765" w:rsidRPr="00971765">
        <w:t xml:space="preserve"> </w:t>
      </w:r>
      <w:r w:rsidR="00971765" w:rsidRPr="00971765">
        <w:rPr>
          <w:i/>
          <w:iCs/>
        </w:rPr>
        <w:t>a</w:t>
      </w:r>
      <w:r w:rsidR="00971765" w:rsidRPr="00971765">
        <w:rPr>
          <w:vertAlign w:val="superscript"/>
        </w:rPr>
        <w:t>2</w:t>
      </w:r>
      <w:r w:rsidR="00BA00DC" w:rsidRPr="00BA00DC">
        <w:rPr>
          <w:i/>
          <w:iCs/>
        </w:rPr>
        <w:t>l</w:t>
      </w:r>
      <w:r w:rsidR="00971765" w:rsidRPr="00971765">
        <w:rPr>
          <w:vertAlign w:val="superscript"/>
        </w:rPr>
        <w:t>3</w:t>
      </w:r>
      <w:r w:rsidR="00971765" w:rsidRPr="00971765">
        <w:t xml:space="preserve">, </w:t>
      </w:r>
      <w:proofErr w:type="gramStart"/>
      <w:r w:rsidR="00971765" w:rsidRPr="00971765">
        <w:t>. . .</w:t>
      </w:r>
      <w:r w:rsidR="00D02866">
        <w:t xml:space="preserve"> ,</w:t>
      </w:r>
      <w:proofErr w:type="gramEnd"/>
      <w:r w:rsidR="00971765" w:rsidRPr="00971765">
        <w:t xml:space="preserve"> </w:t>
      </w:r>
      <w:proofErr w:type="spellStart"/>
      <w:r w:rsidR="00971765" w:rsidRPr="00971765">
        <w:rPr>
          <w:i/>
          <w:iCs/>
        </w:rPr>
        <w:t>a</w:t>
      </w:r>
      <w:r w:rsidR="00971765" w:rsidRPr="00971765">
        <w:rPr>
          <w:vertAlign w:val="superscript"/>
        </w:rPr>
        <w:t>k</w:t>
      </w:r>
      <w:r w:rsidR="00BA00DC" w:rsidRPr="00D02866">
        <w:rPr>
          <w:i/>
          <w:iCs/>
        </w:rPr>
        <w:t>l</w:t>
      </w:r>
      <w:r w:rsidR="00971765" w:rsidRPr="00971765">
        <w:rPr>
          <w:vertAlign w:val="superscript"/>
        </w:rPr>
        <w:t>k</w:t>
      </w:r>
      <w:proofErr w:type="spellEnd"/>
      <w:r w:rsidR="00971765" w:rsidRPr="00971765">
        <w:t>).</w:t>
      </w:r>
    </w:p>
    <w:p w14:paraId="31861C05" w14:textId="54E754BD" w:rsidR="00971765" w:rsidRPr="00971765" w:rsidRDefault="00D02866" w:rsidP="00971765">
      <w:pPr>
        <w:numPr>
          <w:ilvl w:val="0"/>
          <w:numId w:val="1"/>
        </w:numPr>
      </w:pPr>
      <w:r>
        <w:t>T</w:t>
      </w:r>
      <w:r w:rsidR="00971765" w:rsidRPr="00971765">
        <w:t xml:space="preserve">he powers and products </w:t>
      </w:r>
      <w:r w:rsidR="00AD3B79">
        <w:t xml:space="preserve">are entered </w:t>
      </w:r>
      <w:r w:rsidR="00971765" w:rsidRPr="00971765">
        <w:t xml:space="preserve">as predictors in a </w:t>
      </w:r>
      <w:del w:id="98" w:author="Wolfgang Lenhard" w:date="2022-03-24T07:56:00Z">
        <w:r w:rsidR="00971765" w:rsidRPr="00971765" w:rsidDel="006E41EB">
          <w:delText>step-wise multiple</w:delText>
        </w:r>
      </w:del>
      <w:ins w:id="99" w:author="Wolfgang Lenhard" w:date="2022-03-24T07:56:00Z">
        <w:r w:rsidR="006E41EB">
          <w:t>best-subset</w:t>
        </w:r>
      </w:ins>
      <w:r w:rsidR="00971765" w:rsidRPr="00971765">
        <w:t xml:space="preserve"> regression analysis, with </w:t>
      </w:r>
      <w:r w:rsidR="00AD3B79" w:rsidRPr="00AD3B79">
        <w:rPr>
          <w:i/>
          <w:iCs/>
        </w:rPr>
        <w:t>r</w:t>
      </w:r>
      <w:r w:rsidR="00971765" w:rsidRPr="00971765">
        <w:t xml:space="preserve"> as the outcome variable.</w:t>
      </w:r>
    </w:p>
    <w:p w14:paraId="00EDA8F6" w14:textId="4D177122" w:rsidR="00971765" w:rsidRPr="00971765" w:rsidRDefault="00971765" w:rsidP="00971765">
      <w:pPr>
        <w:numPr>
          <w:ilvl w:val="0"/>
          <w:numId w:val="1"/>
        </w:numPr>
      </w:pPr>
      <w:del w:id="100" w:author="Wolfgang Lenhard" w:date="2022-03-24T08:12:00Z">
        <w:r w:rsidRPr="00971765" w:rsidDel="00A12C5E">
          <w:delText>Determine t</w:delText>
        </w:r>
      </w:del>
      <w:ins w:id="101" w:author="Wolfgang Lenhard" w:date="2022-03-24T08:12:00Z">
        <w:r w:rsidR="00A12C5E">
          <w:t>T</w:t>
        </w:r>
      </w:ins>
      <w:r w:rsidRPr="00971765">
        <w:t xml:space="preserve">he expansion of the Taylor function </w:t>
      </w:r>
      <w:ins w:id="102" w:author="Wolfgang Lenhard" w:date="2022-03-24T08:12:00Z">
        <w:r w:rsidR="00A12C5E">
          <w:t xml:space="preserve">is determined </w:t>
        </w:r>
      </w:ins>
      <w:r w:rsidRPr="00971765">
        <w:t xml:space="preserve">by </w:t>
      </w:r>
      <w:del w:id="103" w:author="Wolfgang Lenhard" w:date="2022-03-24T08:13:00Z">
        <w:r w:rsidRPr="00971765" w:rsidDel="00A12C5E">
          <w:delText xml:space="preserve">setting the constant </w:delText>
        </w:r>
        <w:r w:rsidRPr="00971765" w:rsidDel="00A12C5E">
          <w:rPr>
            <w:i/>
            <w:iCs/>
          </w:rPr>
          <w:delText>c</w:delText>
        </w:r>
        <w:r w:rsidRPr="00971765" w:rsidDel="00A12C5E">
          <w:delText xml:space="preserve"> to be the unstandardized </w:delText>
        </w:r>
      </w:del>
      <w:ins w:id="104" w:author="Wolfgang Lenhard" w:date="2022-03-24T08:13:00Z">
        <w:r w:rsidR="00A12C5E">
          <w:t xml:space="preserve">estimating </w:t>
        </w:r>
      </w:ins>
      <w:r w:rsidRPr="00971765">
        <w:t xml:space="preserve">regression coefficients of the </w:t>
      </w:r>
      <w:ins w:id="105" w:author="Wolfgang Lenhard" w:date="2022-03-24T08:13:00Z">
        <w:r w:rsidR="00A12C5E">
          <w:t>most relevant</w:t>
        </w:r>
      </w:ins>
      <w:del w:id="106" w:author="Wolfgang Lenhard" w:date="2022-03-24T08:13:00Z">
        <w:r w:rsidRPr="00971765" w:rsidDel="00A12C5E">
          <w:delText>significant</w:delText>
        </w:r>
      </w:del>
      <w:r w:rsidRPr="00971765">
        <w:t xml:space="preserve"> predictors from the </w:t>
      </w:r>
      <w:del w:id="107" w:author="Wolfgang Lenhard" w:date="2022-03-24T07:57:00Z">
        <w:r w:rsidRPr="00971765" w:rsidDel="006E41EB">
          <w:delText xml:space="preserve">stepwise </w:delText>
        </w:r>
      </w:del>
      <w:r w:rsidRPr="00971765">
        <w:t>regression analysis</w:t>
      </w:r>
      <w:ins w:id="108" w:author="Wolfgang Lenhard" w:date="2022-03-24T08:14:00Z">
        <w:r w:rsidR="00A12C5E">
          <w:t>. T</w:t>
        </w:r>
      </w:ins>
      <w:ins w:id="109" w:author="Wolfgang Lenhard" w:date="2022-03-24T07:57:00Z">
        <w:r w:rsidR="006E41EB">
          <w:t>he most parsimonious regression function</w:t>
        </w:r>
        <w:r w:rsidR="005E09E3">
          <w:t>, meeting predefined fit criteria</w:t>
        </w:r>
      </w:ins>
      <w:ins w:id="110" w:author="Wolfgang Lenhard" w:date="2022-03-24T08:14:00Z">
        <w:r w:rsidR="00A12C5E">
          <w:t>, is selected</w:t>
        </w:r>
      </w:ins>
      <w:r w:rsidRPr="00971765">
        <w:t>.</w:t>
      </w:r>
    </w:p>
    <w:p w14:paraId="3877A13C" w14:textId="5A320F3B" w:rsidR="00971765" w:rsidRPr="00971765" w:rsidRDefault="00971765" w:rsidP="00971765">
      <w:pPr>
        <w:numPr>
          <w:ilvl w:val="0"/>
          <w:numId w:val="1"/>
        </w:numPr>
      </w:pPr>
      <w:del w:id="111" w:author="Wolfgang Lenhard" w:date="2022-03-24T08:14:00Z">
        <w:r w:rsidRPr="00971765" w:rsidDel="00A12C5E">
          <w:delText>Use t</w:delText>
        </w:r>
      </w:del>
      <w:ins w:id="112" w:author="Wolfgang Lenhard" w:date="2022-03-24T08:14:00Z">
        <w:r w:rsidR="00A12C5E">
          <w:t>T</w:t>
        </w:r>
      </w:ins>
      <w:r w:rsidRPr="00971765">
        <w:t xml:space="preserve">he regression equation resulting from the previous step </w:t>
      </w:r>
      <w:ins w:id="113" w:author="Wolfgang Lenhard" w:date="2022-03-24T08:14:00Z">
        <w:r w:rsidR="00A12C5E">
          <w:t xml:space="preserve">is used </w:t>
        </w:r>
      </w:ins>
      <w:r w:rsidRPr="00971765">
        <w:t>to determine the normative score (e.g., IQ-type standard score) associated with each possible raw score on the test</w:t>
      </w:r>
      <w:ins w:id="114" w:author="Wolfgang Lenhard" w:date="2022-03-24T08:02:00Z">
        <w:r w:rsidR="001E0A2A">
          <w:t xml:space="preserve"> by </w:t>
        </w:r>
        <w:r w:rsidR="007A3123">
          <w:t>eit</w:t>
        </w:r>
      </w:ins>
      <w:ins w:id="115" w:author="Wolfgang Lenhard" w:date="2022-03-24T08:03:00Z">
        <w:r w:rsidR="007A3123">
          <w:t>her directly computing the raw scores associated with a norm score at a specific age (</w:t>
        </w:r>
      </w:ins>
      <w:ins w:id="116" w:author="Wolfgang Lenhard" w:date="2022-03-24T08:04:00Z">
        <w:r w:rsidR="007A3123">
          <w:t>norm scores -&gt; raw scores</w:t>
        </w:r>
      </w:ins>
      <w:ins w:id="117" w:author="Wolfgang Lenhard" w:date="2022-03-24T08:03:00Z">
        <w:r w:rsidR="007A3123">
          <w:t xml:space="preserve">) or by </w:t>
        </w:r>
      </w:ins>
      <w:ins w:id="118" w:author="Wolfgang Lenhard" w:date="2022-03-24T08:02:00Z">
        <w:r w:rsidR="001E0A2A">
          <w:t xml:space="preserve">determining the zero crossings of the inverse function </w:t>
        </w:r>
      </w:ins>
      <w:del w:id="119" w:author="Wolfgang Lenhard" w:date="2022-03-24T08:02:00Z">
        <w:r w:rsidRPr="00971765" w:rsidDel="007A3123">
          <w:delText xml:space="preserve">. This last step uses </w:delText>
        </w:r>
      </w:del>
      <w:ins w:id="120" w:author="Wolfgang Lenhard" w:date="2022-03-24T08:01:00Z">
        <w:r w:rsidR="001E0A2A">
          <w:t>of the regression model</w:t>
        </w:r>
      </w:ins>
      <w:ins w:id="121" w:author="Wolfgang Lenhard" w:date="2022-03-24T08:04:00Z">
        <w:r w:rsidR="007A3123">
          <w:t xml:space="preserve"> to retrieve the norm score for the according raw score</w:t>
        </w:r>
      </w:ins>
      <w:ins w:id="122" w:author="Wolfgang Lenhard" w:date="2022-03-24T08:01:00Z">
        <w:r w:rsidR="001E0A2A">
          <w:t xml:space="preserve">. </w:t>
        </w:r>
      </w:ins>
      <w:del w:id="123" w:author="Wolfgang Lenhard" w:date="2022-03-24T08:02:00Z">
        <w:r w:rsidRPr="00971765" w:rsidDel="007A3123">
          <w:delText>an iterative process, substituting possible normative score values in the regression equation until the specified raw score is estimated with reasonable precision.</w:delText>
        </w:r>
      </w:del>
    </w:p>
    <w:p w14:paraId="344B06CC" w14:textId="2FBBE1BD" w:rsidR="00971765" w:rsidRDefault="00971765">
      <w:pPr>
        <w:rPr>
          <w:ins w:id="124" w:author="Wolfgang Lenhard" w:date="2022-03-24T08:15:00Z"/>
        </w:rPr>
      </w:pPr>
    </w:p>
    <w:p w14:paraId="55CFEA2C" w14:textId="24578403" w:rsidR="00CA1DCE" w:rsidRDefault="00CA1DCE">
      <w:pPr>
        <w:rPr>
          <w:ins w:id="125" w:author="Wolfgang Lenhard" w:date="2022-03-24T08:15:00Z"/>
        </w:rPr>
      </w:pPr>
    </w:p>
    <w:p w14:paraId="4C701B64" w14:textId="38D8E296" w:rsidR="00CA1DCE" w:rsidRPr="00173436" w:rsidRDefault="00CA1DCE">
      <w:pPr>
        <w:rPr>
          <w:ins w:id="126" w:author="Wolfgang Lenhard" w:date="2022-03-24T08:15:00Z"/>
          <w:i/>
          <w:rPrChange w:id="127" w:author="Wolfgang Lenhard" w:date="2022-03-24T08:16:00Z">
            <w:rPr>
              <w:ins w:id="128" w:author="Wolfgang Lenhard" w:date="2022-03-24T08:15:00Z"/>
            </w:rPr>
          </w:rPrChange>
        </w:rPr>
      </w:pPr>
      <w:ins w:id="129" w:author="Wolfgang Lenhard" w:date="2022-03-24T08:15:00Z">
        <w:r w:rsidRPr="00173436">
          <w:rPr>
            <w:i/>
            <w:rPrChange w:id="130" w:author="Wolfgang Lenhard" w:date="2022-03-24T08:16:00Z">
              <w:rPr/>
            </w:rPrChange>
          </w:rPr>
          <w:t>References</w:t>
        </w:r>
      </w:ins>
    </w:p>
    <w:p w14:paraId="737964F6" w14:textId="3A15B5F1" w:rsidR="00CA1DCE" w:rsidRDefault="00CA1DCE" w:rsidP="00CA1DCE">
      <w:ins w:id="131" w:author="Wolfgang Lenhard" w:date="2022-03-24T08:15:00Z">
        <w:r>
          <w:t xml:space="preserve">Lenhard, W., Lenhard, A., &amp; Gary, S. (2018). </w:t>
        </w:r>
        <w:proofErr w:type="spellStart"/>
        <w:r w:rsidRPr="00CA1DCE">
          <w:rPr>
            <w:i/>
            <w:rPrChange w:id="132" w:author="Wolfgang Lenhard" w:date="2022-03-24T08:16:00Z">
              <w:rPr/>
            </w:rPrChange>
          </w:rPr>
          <w:t>cNORM</w:t>
        </w:r>
        <w:proofErr w:type="spellEnd"/>
        <w:r w:rsidRPr="00CA1DCE">
          <w:rPr>
            <w:i/>
            <w:rPrChange w:id="133" w:author="Wolfgang Lenhard" w:date="2022-03-24T08:16:00Z">
              <w:rPr/>
            </w:rPrChange>
          </w:rPr>
          <w:t>: Continuous Norming</w:t>
        </w:r>
        <w:r>
          <w:t>.</w:t>
        </w:r>
      </w:ins>
      <w:ins w:id="134" w:author="Wolfgang Lenhard" w:date="2022-03-24T08:16:00Z">
        <w:r w:rsidR="00173436">
          <w:t xml:space="preserve"> </w:t>
        </w:r>
      </w:ins>
      <w:ins w:id="135" w:author="Wolfgang Lenhard" w:date="2022-03-24T08:15:00Z">
        <w:r>
          <w:t>Vienna: The Comprehensive R Network. https://cran.r-project.org/web/packages/cNORM/</w:t>
        </w:r>
      </w:ins>
    </w:p>
    <w:sectPr w:rsidR="00CA1DCE" w:rsidSect="00CB411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660D10"/>
    <w:multiLevelType w:val="hybridMultilevel"/>
    <w:tmpl w:val="8E50FD0E"/>
    <w:lvl w:ilvl="0" w:tplc="AC2A7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13BFD"/>
    <w:multiLevelType w:val="hybridMultilevel"/>
    <w:tmpl w:val="5F26B1BE"/>
    <w:lvl w:ilvl="0" w:tplc="5A56E990">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027655">
    <w:abstractNumId w:val="0"/>
  </w:num>
  <w:num w:numId="2" w16cid:durableId="196435257">
    <w:abstractNumId w:val="1"/>
  </w:num>
  <w:num w:numId="3" w16cid:durableId="18595380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lfgang Lenhard">
    <w15:presenceInfo w15:providerId="AD" w15:userId="S::wolfgang.lenhard@uni-wuerzburg.de::5fa6c4cc-9133-4e4a-a637-fb8f4f262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765"/>
    <w:rsid w:val="000438BC"/>
    <w:rsid w:val="00101219"/>
    <w:rsid w:val="0015073B"/>
    <w:rsid w:val="00173436"/>
    <w:rsid w:val="001906E0"/>
    <w:rsid w:val="001E0A2A"/>
    <w:rsid w:val="00216F5B"/>
    <w:rsid w:val="00257A73"/>
    <w:rsid w:val="002B56AE"/>
    <w:rsid w:val="00323263"/>
    <w:rsid w:val="00323CEE"/>
    <w:rsid w:val="00333F95"/>
    <w:rsid w:val="00353ED7"/>
    <w:rsid w:val="00366234"/>
    <w:rsid w:val="00387068"/>
    <w:rsid w:val="00394966"/>
    <w:rsid w:val="003A1B3A"/>
    <w:rsid w:val="003A6454"/>
    <w:rsid w:val="00444D6C"/>
    <w:rsid w:val="00457F5B"/>
    <w:rsid w:val="004634EF"/>
    <w:rsid w:val="00465EF7"/>
    <w:rsid w:val="00475378"/>
    <w:rsid w:val="00552389"/>
    <w:rsid w:val="00553EDA"/>
    <w:rsid w:val="0056287B"/>
    <w:rsid w:val="005971BF"/>
    <w:rsid w:val="005D2C6B"/>
    <w:rsid w:val="005D2FF4"/>
    <w:rsid w:val="005E09E3"/>
    <w:rsid w:val="005F688D"/>
    <w:rsid w:val="006E41EB"/>
    <w:rsid w:val="007050C4"/>
    <w:rsid w:val="0073009B"/>
    <w:rsid w:val="00754C40"/>
    <w:rsid w:val="007A3123"/>
    <w:rsid w:val="00971765"/>
    <w:rsid w:val="009A388F"/>
    <w:rsid w:val="009E2306"/>
    <w:rsid w:val="009F44CC"/>
    <w:rsid w:val="00A006A6"/>
    <w:rsid w:val="00A12C5E"/>
    <w:rsid w:val="00A5153E"/>
    <w:rsid w:val="00A74A47"/>
    <w:rsid w:val="00AD2361"/>
    <w:rsid w:val="00AD395D"/>
    <w:rsid w:val="00AD3B79"/>
    <w:rsid w:val="00AE2F1B"/>
    <w:rsid w:val="00B039E5"/>
    <w:rsid w:val="00B545AB"/>
    <w:rsid w:val="00B6131A"/>
    <w:rsid w:val="00B61ED7"/>
    <w:rsid w:val="00B64425"/>
    <w:rsid w:val="00BA00DC"/>
    <w:rsid w:val="00BD487F"/>
    <w:rsid w:val="00C02A35"/>
    <w:rsid w:val="00C63134"/>
    <w:rsid w:val="00CA1DCE"/>
    <w:rsid w:val="00CC0DE5"/>
    <w:rsid w:val="00D02866"/>
    <w:rsid w:val="00D05CA4"/>
    <w:rsid w:val="00D14E39"/>
    <w:rsid w:val="00D15CA1"/>
    <w:rsid w:val="00D86FA5"/>
    <w:rsid w:val="00E10829"/>
    <w:rsid w:val="00E53C08"/>
    <w:rsid w:val="00E7491E"/>
    <w:rsid w:val="00E75E14"/>
    <w:rsid w:val="00EB682E"/>
    <w:rsid w:val="00EF7F30"/>
    <w:rsid w:val="00F83EFE"/>
    <w:rsid w:val="00F86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F640"/>
  <w15:chartTrackingRefBased/>
  <w15:docId w15:val="{8B2A9BEE-C85A-F345-BAF5-81D4B064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7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7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2361"/>
    <w:pPr>
      <w:ind w:left="720"/>
      <w:contextualSpacing/>
    </w:pPr>
  </w:style>
  <w:style w:type="character" w:styleId="PlaceholderText">
    <w:name w:val="Placeholder Text"/>
    <w:basedOn w:val="DefaultParagraphFont"/>
    <w:uiPriority w:val="99"/>
    <w:semiHidden/>
    <w:rsid w:val="00B61E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876</Words>
  <Characters>4996</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Herzberg</dc:creator>
  <cp:keywords/>
  <dc:description/>
  <cp:lastModifiedBy>David Herzberg</cp:lastModifiedBy>
  <cp:revision>3</cp:revision>
  <dcterms:created xsi:type="dcterms:W3CDTF">2022-03-24T20:29:00Z</dcterms:created>
  <dcterms:modified xsi:type="dcterms:W3CDTF">2022-03-24T20:32:00Z</dcterms:modified>
</cp:coreProperties>
</file>
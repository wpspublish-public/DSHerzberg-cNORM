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DC5F" w14:textId="4F6ECA5C" w:rsidR="00D31CDF" w:rsidRDefault="00D31CDF" w:rsidP="00BF6C95">
      <w:pPr>
        <w:pStyle w:val="Heading2"/>
      </w:pPr>
      <w:r>
        <w:t>2. Modeling</w:t>
      </w:r>
    </w:p>
    <w:p w14:paraId="64F3281D" w14:textId="77777777" w:rsidR="00D31CDF" w:rsidRDefault="00D31CDF" w:rsidP="00D31CDF"/>
    <w:p w14:paraId="48DFC25A" w14:textId="268D449B" w:rsidR="00D31CDF" w:rsidRDefault="00D31CDF" w:rsidP="00D31CDF">
      <w:r>
        <w:t xml:space="preserve">The next code block executes the </w:t>
      </w:r>
      <w:proofErr w:type="spellStart"/>
      <w:r>
        <w:t>cNORM</w:t>
      </w:r>
      <w:proofErr w:type="spellEnd"/>
      <w:r>
        <w:t xml:space="preserve"> modeling process, in which</w:t>
      </w:r>
      <w:r w:rsidR="00D357F2">
        <w:t xml:space="preserve"> </w:t>
      </w:r>
      <w:r>
        <w:t>age-related development of a latent ability is modeled using raw scores</w:t>
      </w:r>
      <w:r w:rsidR="00D357F2">
        <w:t xml:space="preserve"> </w:t>
      </w:r>
      <w:r>
        <w:t>from a normative sample. This model of development is eventually</w:t>
      </w:r>
      <w:r w:rsidR="00D357F2">
        <w:t xml:space="preserve"> </w:t>
      </w:r>
      <w:r>
        <w:t>operationalized as a set of raw-to-norm score lookup tables.</w:t>
      </w:r>
    </w:p>
    <w:p w14:paraId="4B2FCA8A" w14:textId="77777777" w:rsidR="00D31CDF" w:rsidRDefault="00D31CDF" w:rsidP="00D31CDF"/>
    <w:p w14:paraId="7BEDB765" w14:textId="49A81A83" w:rsidR="00D31CDF" w:rsidRDefault="00D31CDF" w:rsidP="00D31CDF">
      <w:r>
        <w:t xml:space="preserve">As noted previously, </w:t>
      </w:r>
      <w:proofErr w:type="spellStart"/>
      <w:r>
        <w:t>cNORM</w:t>
      </w:r>
      <w:proofErr w:type="spellEnd"/>
      <w:r>
        <w:t xml:space="preserve"> processes one raw score at a time. Here,</w:t>
      </w:r>
      <w:r w:rsidR="00D357F2">
        <w:t xml:space="preserve">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 is used to read in one of the single-score data frames</w:t>
      </w:r>
      <w:r w:rsidR="00D357F2">
        <w:t xml:space="preserve"> </w:t>
      </w:r>
      <w:r>
        <w:t>written out by upstream code. The resulting object is named input. The</w:t>
      </w:r>
      <w:r w:rsidR="00D357F2">
        <w:t xml:space="preserve"> </w:t>
      </w:r>
      <w:r>
        <w:t>file path is concatenated from previously initialized tokens. In the</w:t>
      </w:r>
      <w:r w:rsidR="00D357F2">
        <w:t xml:space="preserve"> </w:t>
      </w:r>
      <w:r>
        <w:t xml:space="preserve">present example, </w:t>
      </w:r>
      <w:proofErr w:type="spellStart"/>
      <w:r>
        <w:t>iws_sum</w:t>
      </w:r>
      <w:proofErr w:type="spellEnd"/>
      <w:r>
        <w:t xml:space="preserve"> is the raw score to be normed.</w:t>
      </w:r>
    </w:p>
    <w:p w14:paraId="69A18923" w14:textId="77777777" w:rsidR="00D31CDF" w:rsidRDefault="00D31CDF" w:rsidP="00D31CDF"/>
    <w:p w14:paraId="7516EFD5" w14:textId="794F9294" w:rsidR="00D31CDF" w:rsidRDefault="00D31CDF" w:rsidP="00D31CDF">
      <w:proofErr w:type="spellStart"/>
      <w:proofErr w:type="gramStart"/>
      <w:r>
        <w:t>cnorm</w:t>
      </w:r>
      <w:proofErr w:type="spellEnd"/>
      <w:r>
        <w:t>(</w:t>
      </w:r>
      <w:proofErr w:type="gramEnd"/>
      <w:r>
        <w:t>) is the modeling function, and its arguments are as follows:</w:t>
      </w:r>
    </w:p>
    <w:p w14:paraId="0BFBC2B5" w14:textId="77777777" w:rsidR="00D31CDF" w:rsidRDefault="00D31CDF" w:rsidP="00D31CDF"/>
    <w:p w14:paraId="6582B097" w14:textId="1D9D9FA3" w:rsidR="00D31CDF" w:rsidRDefault="00D31CDF" w:rsidP="00813EF0">
      <w:pPr>
        <w:pStyle w:val="ListParagraph"/>
        <w:numPr>
          <w:ilvl w:val="0"/>
          <w:numId w:val="1"/>
        </w:numPr>
      </w:pPr>
      <w:r w:rsidRPr="00813EF0">
        <w:rPr>
          <w:b/>
          <w:bCs/>
        </w:rPr>
        <w:t>raw</w:t>
      </w:r>
      <w:r>
        <w:t>: designates the raw score column in the input data file (here</w:t>
      </w:r>
      <w:r w:rsidR="00813EF0">
        <w:t xml:space="preserve"> </w:t>
      </w:r>
      <w:proofErr w:type="spellStart"/>
      <w:r>
        <w:t>input$raw</w:t>
      </w:r>
      <w:proofErr w:type="spellEnd"/>
      <w:r>
        <w:t>).</w:t>
      </w:r>
    </w:p>
    <w:p w14:paraId="3ACFBF0B" w14:textId="19BD4582" w:rsidR="00D31CDF" w:rsidRDefault="00D31CDF" w:rsidP="00813EF0">
      <w:pPr>
        <w:pStyle w:val="ListParagraph"/>
        <w:numPr>
          <w:ilvl w:val="0"/>
          <w:numId w:val="1"/>
        </w:numPr>
      </w:pPr>
      <w:r w:rsidRPr="00813EF0">
        <w:rPr>
          <w:b/>
          <w:bCs/>
        </w:rPr>
        <w:t>group</w:t>
      </w:r>
      <w:r>
        <w:t>: designates the age group column in the input data file</w:t>
      </w:r>
      <w:r w:rsidR="00813EF0">
        <w:t xml:space="preserve"> </w:t>
      </w:r>
      <w:r>
        <w:t xml:space="preserve">(here </w:t>
      </w:r>
      <w:proofErr w:type="spellStart"/>
      <w:r>
        <w:t>input$group</w:t>
      </w:r>
      <w:proofErr w:type="spellEnd"/>
      <w:r>
        <w:t>).</w:t>
      </w:r>
    </w:p>
    <w:p w14:paraId="1C039D51" w14:textId="59178721" w:rsidR="00D31CDF" w:rsidRDefault="00D31CDF" w:rsidP="00813EF0">
      <w:pPr>
        <w:pStyle w:val="ListParagraph"/>
        <w:numPr>
          <w:ilvl w:val="0"/>
          <w:numId w:val="1"/>
        </w:numPr>
        <w:rPr>
          <w:ins w:id="0" w:author="Alexandra Lenhard" w:date="2022-05-06T11:38:00Z"/>
        </w:rPr>
      </w:pPr>
      <w:r w:rsidRPr="00813EF0">
        <w:rPr>
          <w:b/>
          <w:bCs/>
        </w:rPr>
        <w:t>k</w:t>
      </w:r>
      <w:r>
        <w:t xml:space="preserve">: a power constant that sets the </w:t>
      </w:r>
      <w:ins w:id="1" w:author="Alexandra Lenhard" w:date="2022-05-06T11:38:00Z">
        <w:r w:rsidR="00DB31F9">
          <w:t xml:space="preserve">general </w:t>
        </w:r>
      </w:ins>
      <w:r>
        <w:t>limit on the expansion of the</w:t>
      </w:r>
      <w:r w:rsidR="00813EF0">
        <w:t xml:space="preserve"> </w:t>
      </w:r>
      <w:r>
        <w:t>Taylor polynomial series, which controls the precision of</w:t>
      </w:r>
      <w:r w:rsidR="00813EF0">
        <w:t xml:space="preserve"> </w:t>
      </w:r>
      <w:r>
        <w:t>estimation of the normative model</w:t>
      </w:r>
      <w:ins w:id="2" w:author="Alexandra Lenhard" w:date="2022-05-06T12:02:00Z">
        <w:r w:rsidR="007C1FE1">
          <w:t xml:space="preserve"> (i.e., the limit for location and age)</w:t>
        </w:r>
      </w:ins>
      <w:r>
        <w:t>. The default value is 4, and</w:t>
      </w:r>
      <w:r w:rsidR="00813EF0">
        <w:t xml:space="preserve"> </w:t>
      </w:r>
      <w:r>
        <w:t xml:space="preserve">values of 3 and 5 can </w:t>
      </w:r>
      <w:ins w:id="3" w:author="Alexandra Lenhard" w:date="2022-05-06T11:37:00Z">
        <w:r w:rsidR="00DB31F9">
          <w:t xml:space="preserve">be </w:t>
        </w:r>
      </w:ins>
      <w:r>
        <w:t>used in searching for an acceptable model.</w:t>
      </w:r>
      <w:r w:rsidR="00813EF0">
        <w:t xml:space="preserve"> </w:t>
      </w:r>
      <w:r>
        <w:t>k = 5 is computationally intensive and entails processing times of</w:t>
      </w:r>
      <w:r w:rsidR="00813EF0">
        <w:t xml:space="preserve"> </w:t>
      </w:r>
      <w:r>
        <w:t>several minutes or more on many CPUs.</w:t>
      </w:r>
    </w:p>
    <w:p w14:paraId="265C7586" w14:textId="53A0AACE" w:rsidR="00DB31F9" w:rsidRDefault="00DB31F9" w:rsidP="00813EF0">
      <w:pPr>
        <w:pStyle w:val="ListParagraph"/>
        <w:numPr>
          <w:ilvl w:val="0"/>
          <w:numId w:val="1"/>
        </w:numPr>
      </w:pPr>
      <w:ins w:id="4" w:author="Alexandra Lenhard" w:date="2022-05-06T11:38:00Z">
        <w:r>
          <w:rPr>
            <w:b/>
            <w:bCs/>
          </w:rPr>
          <w:t>t</w:t>
        </w:r>
        <w:r w:rsidRPr="00DB31F9">
          <w:rPr>
            <w:rPrChange w:id="5" w:author="Alexandra Lenhard" w:date="2022-05-06T11:38:00Z">
              <w:rPr>
                <w:b/>
                <w:bCs/>
              </w:rPr>
            </w:rPrChange>
          </w:rPr>
          <w:t>:</w:t>
        </w:r>
        <w:r>
          <w:t xml:space="preserve"> a power constant that </w:t>
        </w:r>
      </w:ins>
      <w:ins w:id="6" w:author="Alexandra Lenhard" w:date="2022-05-06T12:02:00Z">
        <w:r w:rsidR="007C1FE1">
          <w:t xml:space="preserve">also </w:t>
        </w:r>
      </w:ins>
      <w:ins w:id="7" w:author="Alexandra Lenhard" w:date="2022-05-06T11:38:00Z">
        <w:r>
          <w:t>sets the limit on the expansion of the Taylor polynomial series</w:t>
        </w:r>
      </w:ins>
      <w:ins w:id="8" w:author="Alexandra Lenhard" w:date="2022-05-06T11:39:00Z">
        <w:r>
          <w:t>, but for the explanatory variable (</w:t>
        </w:r>
        <w:proofErr w:type="gramStart"/>
        <w:r>
          <w:t>e.g.</w:t>
        </w:r>
        <w:proofErr w:type="gramEnd"/>
        <w:r>
          <w:t xml:space="preserve"> age or gr</w:t>
        </w:r>
      </w:ins>
      <w:ins w:id="9" w:author="Alexandra Lenhard" w:date="2022-05-06T11:40:00Z">
        <w:r>
          <w:t xml:space="preserve">ade) only. </w:t>
        </w:r>
      </w:ins>
      <w:ins w:id="10" w:author="Alexandra Lenhard" w:date="2022-05-06T11:41:00Z">
        <w:r>
          <w:t>The optimal t depends on the relation between the dependent variable and the explana</w:t>
        </w:r>
      </w:ins>
      <w:ins w:id="11" w:author="Alexandra Lenhard" w:date="2022-05-06T11:42:00Z">
        <w:r>
          <w:t xml:space="preserve">tory variable. </w:t>
        </w:r>
      </w:ins>
      <w:ins w:id="12" w:author="Alexandra Lenhard" w:date="2022-05-06T11:43:00Z">
        <w:r w:rsidR="00B4192D">
          <w:t xml:space="preserve">For example, if the dependent variable increases linearly with the explanatory variable, </w:t>
        </w:r>
        <w:proofErr w:type="spellStart"/>
        <w:r w:rsidR="00B4192D">
          <w:t>t</w:t>
        </w:r>
        <w:proofErr w:type="spellEnd"/>
        <w:r w:rsidR="00B4192D">
          <w:t xml:space="preserve"> should be set to 1. </w:t>
        </w:r>
      </w:ins>
      <w:ins w:id="13" w:author="Alexandra Lenhard" w:date="2022-05-06T11:42:00Z">
        <w:r>
          <w:t xml:space="preserve">But </w:t>
        </w:r>
      </w:ins>
      <w:ins w:id="14" w:author="Alexandra Lenhard" w:date="2022-05-06T11:44:00Z">
        <w:r w:rsidR="00B4192D">
          <w:t xml:space="preserve">most </w:t>
        </w:r>
      </w:ins>
      <w:ins w:id="15" w:author="Alexandra Lenhard" w:date="2022-05-06T11:42:00Z">
        <w:r>
          <w:t xml:space="preserve">cases, the combination of k = 5 and t = 3 will provide good results with </w:t>
        </w:r>
        <w:r w:rsidR="00B4192D">
          <w:t xml:space="preserve">limited computational effort. </w:t>
        </w:r>
      </w:ins>
      <w:ins w:id="16" w:author="Alexandra Lenhard" w:date="2022-05-06T11:40:00Z">
        <w:r>
          <w:t xml:space="preserve"> </w:t>
        </w:r>
      </w:ins>
    </w:p>
    <w:p w14:paraId="1B27D99F" w14:textId="5818B84C" w:rsidR="00D31CDF" w:rsidRDefault="00D31CDF" w:rsidP="00813EF0">
      <w:pPr>
        <w:pStyle w:val="ListParagraph"/>
        <w:numPr>
          <w:ilvl w:val="0"/>
          <w:numId w:val="1"/>
        </w:numPr>
      </w:pPr>
      <w:r w:rsidRPr="00813EF0">
        <w:rPr>
          <w:b/>
          <w:bCs/>
        </w:rPr>
        <w:t>terms</w:t>
      </w:r>
      <w:r>
        <w:t>: sets the number of terms in the regression equation that</w:t>
      </w:r>
      <w:r w:rsidR="00813EF0">
        <w:t xml:space="preserve"> </w:t>
      </w:r>
      <w:r>
        <w:t xml:space="preserve">expresses the normative model. </w:t>
      </w:r>
      <w:proofErr w:type="spellStart"/>
      <w:proofErr w:type="gramStart"/>
      <w:r>
        <w:t>cnorm</w:t>
      </w:r>
      <w:proofErr w:type="spellEnd"/>
      <w:r>
        <w:t>(</w:t>
      </w:r>
      <w:proofErr w:type="gramEnd"/>
      <w:r>
        <w:t>) finds the best-fitting</w:t>
      </w:r>
      <w:r w:rsidR="00813EF0">
        <w:t xml:space="preserve"> </w:t>
      </w:r>
      <w:r>
        <w:t xml:space="preserve">model with this number of terms. By convention, we </w:t>
      </w:r>
      <w:proofErr w:type="gramStart"/>
      <w:r>
        <w:t>us</w:t>
      </w:r>
      <w:r w:rsidR="00813EF0">
        <w:t>e  a</w:t>
      </w:r>
      <w:proofErr w:type="gramEnd"/>
      <w:r w:rsidR="00813EF0">
        <w:t xml:space="preserve"> </w:t>
      </w:r>
      <w:r>
        <w:t>starting</w:t>
      </w:r>
      <w:r w:rsidR="00813EF0">
        <w:t xml:space="preserve"> </w:t>
      </w:r>
      <w:r>
        <w:t>value of 4 for terms.</w:t>
      </w:r>
    </w:p>
    <w:p w14:paraId="0BE6C569" w14:textId="089FD58C" w:rsidR="00D31CDF" w:rsidRDefault="00D31CDF" w:rsidP="00813EF0">
      <w:pPr>
        <w:pStyle w:val="ListParagraph"/>
        <w:numPr>
          <w:ilvl w:val="0"/>
          <w:numId w:val="1"/>
        </w:numPr>
      </w:pPr>
      <w:r w:rsidRPr="00813EF0">
        <w:rPr>
          <w:b/>
          <w:bCs/>
        </w:rPr>
        <w:t>scale</w:t>
      </w:r>
      <w:r>
        <w:t>: sets the metric of the norm score. Values can be</w:t>
      </w:r>
      <w:r w:rsidR="00813EF0">
        <w:t xml:space="preserve"> </w:t>
      </w:r>
      <w:r>
        <w:t>"</w:t>
      </w:r>
      <w:proofErr w:type="spellStart"/>
      <w:r>
        <w:t>IQ","T","z</w:t>
      </w:r>
      <w:proofErr w:type="spellEnd"/>
      <w:r>
        <w:t>", "percentile", or a vector that provides the</w:t>
      </w:r>
      <w:r w:rsidR="00813EF0">
        <w:t xml:space="preserve"> </w:t>
      </w:r>
      <w:r>
        <w:t>mean and standard deviation of the preferred metric (e.g.,</w:t>
      </w:r>
      <w:r w:rsidR="00813EF0">
        <w:t xml:space="preserve"> </w:t>
      </w:r>
      <w:proofErr w:type="gramStart"/>
      <w:r>
        <w:t>c(</w:t>
      </w:r>
      <w:proofErr w:type="gramEnd"/>
      <w:r>
        <w:t>10, 3)).</w:t>
      </w:r>
    </w:p>
    <w:p w14:paraId="2F300A36" w14:textId="77777777" w:rsidR="00D31CDF" w:rsidRDefault="00D31CDF" w:rsidP="00D31CDF"/>
    <w:p w14:paraId="129078BE" w14:textId="3E5884BE" w:rsidR="00D31CDF" w:rsidRDefault="00D31CDF" w:rsidP="00D31CDF">
      <w:r>
        <w:t xml:space="preserve">The initial output of </w:t>
      </w:r>
      <w:proofErr w:type="spellStart"/>
      <w:proofErr w:type="gramStart"/>
      <w:r>
        <w:t>cnorm</w:t>
      </w:r>
      <w:proofErr w:type="spellEnd"/>
      <w:r>
        <w:t>(</w:t>
      </w:r>
      <w:proofErr w:type="gramEnd"/>
      <w:r>
        <w:t>) is a model summary printed in the</w:t>
      </w:r>
      <w:r w:rsidR="00813EF0">
        <w:t xml:space="preserve"> </w:t>
      </w:r>
      <w:r>
        <w:t>console, and a plot of the observed and predicted percentile curves</w:t>
      </w:r>
      <w:r w:rsidR="00813EF0">
        <w:t xml:space="preserve"> </w:t>
      </w:r>
      <w:r>
        <w:t xml:space="preserve">associated with the norming model. The plot shown below is for the </w:t>
      </w:r>
      <w:proofErr w:type="spellStart"/>
      <w:r>
        <w:t>iws</w:t>
      </w:r>
      <w:proofErr w:type="spellEnd"/>
      <w:r w:rsidR="00813EF0">
        <w:t xml:space="preserve"> </w:t>
      </w:r>
      <w:r>
        <w:t>raw score in the input sample.</w:t>
      </w:r>
    </w:p>
    <w:p w14:paraId="4B74C03A" w14:textId="77777777" w:rsidR="00D31CDF" w:rsidRDefault="00D31CDF" w:rsidP="00D31CDF"/>
    <w:p w14:paraId="305DC014" w14:textId="60C8E47A" w:rsidR="00D31CDF" w:rsidRDefault="00D31CDF" w:rsidP="00D31CDF">
      <w:r>
        <w:t>At this point, the norming workflow extends outside the mere</w:t>
      </w:r>
      <w:r w:rsidR="00813EF0">
        <w:t xml:space="preserve"> </w:t>
      </w:r>
      <w:r>
        <w:t>sequential execution of this script. The initial model is evaluated,</w:t>
      </w:r>
      <w:r w:rsidR="00813EF0">
        <w:t xml:space="preserve"> </w:t>
      </w:r>
      <w:r>
        <w:t xml:space="preserve">using diagnostic tools available within </w:t>
      </w:r>
      <w:proofErr w:type="spellStart"/>
      <w:r>
        <w:t>cNORM</w:t>
      </w:r>
      <w:proofErr w:type="spellEnd"/>
      <w:r>
        <w:t>. If this initial model</w:t>
      </w:r>
      <w:r w:rsidR="00813EF0">
        <w:t xml:space="preserve"> </w:t>
      </w:r>
      <w:r>
        <w:t>is judged acceptable, the output phase of the norms process can proceed.</w:t>
      </w:r>
      <w:r w:rsidR="00813EF0">
        <w:t xml:space="preserve"> </w:t>
      </w:r>
      <w:r>
        <w:t xml:space="preserve">However, if the initial model is problematic, we re-run the </w:t>
      </w:r>
      <w:proofErr w:type="spellStart"/>
      <w:proofErr w:type="gramStart"/>
      <w:r>
        <w:t>cnorm</w:t>
      </w:r>
      <w:proofErr w:type="spellEnd"/>
      <w:r>
        <w:t>(</w:t>
      </w:r>
      <w:proofErr w:type="gramEnd"/>
      <w:r>
        <w:t>)</w:t>
      </w:r>
      <w:r w:rsidR="00813EF0">
        <w:t xml:space="preserve"> </w:t>
      </w:r>
      <w:r>
        <w:t>function with different values of k and terms, and examine these</w:t>
      </w:r>
      <w:r w:rsidR="00813EF0">
        <w:t xml:space="preserve"> </w:t>
      </w:r>
      <w:r>
        <w:t xml:space="preserve">subsequent models with the diagnostic aids, </w:t>
      </w:r>
      <w:r>
        <w:lastRenderedPageBreak/>
        <w:t>repeating the process until</w:t>
      </w:r>
      <w:r w:rsidR="00813EF0">
        <w:t xml:space="preserve"> </w:t>
      </w:r>
      <w:r>
        <w:t>we settle on a model that is acceptable (or, at least, the model with</w:t>
      </w:r>
      <w:r w:rsidR="00813EF0">
        <w:t xml:space="preserve"> </w:t>
      </w:r>
      <w:r>
        <w:t>the fewest observable flaws).</w:t>
      </w:r>
    </w:p>
    <w:p w14:paraId="179E91FD" w14:textId="77777777" w:rsidR="00D31CDF" w:rsidRDefault="00D31CDF" w:rsidP="00D31CDF"/>
    <w:p w14:paraId="7D27F980" w14:textId="647AF5E4" w:rsidR="00D31CDF" w:rsidRDefault="00D31CDF" w:rsidP="00D31CDF">
      <w:r w:rsidRPr="0058233A">
        <w:rPr>
          <w:i/>
          <w:iCs/>
        </w:rPr>
        <w:t>Monotonicity</w:t>
      </w:r>
      <w:r>
        <w:t xml:space="preserve"> is the primary criterion for evaluating the normative</w:t>
      </w:r>
      <w:r w:rsidR="00813EF0">
        <w:t xml:space="preserve"> </w:t>
      </w:r>
      <w:r>
        <w:t>model. When we test a developing cognitive ability, we expect raw scores</w:t>
      </w:r>
      <w:r w:rsidR="00813EF0">
        <w:t xml:space="preserve"> </w:t>
      </w:r>
      <w:r>
        <w:t>to increase monotonically (that is, increase without ever decreasing)</w:t>
      </w:r>
      <w:r w:rsidR="00813EF0">
        <w:t xml:space="preserve"> </w:t>
      </w:r>
      <w:r>
        <w:t>with increasing age. Consequently, we expect that a specific raw score will be</w:t>
      </w:r>
      <w:r w:rsidR="00813EF0">
        <w:t xml:space="preserve"> </w:t>
      </w:r>
      <w:r>
        <w:t>associated with progressively lower norm scores as age increases.</w:t>
      </w:r>
      <w:r w:rsidR="00813EF0">
        <w:t xml:space="preserve"> </w:t>
      </w:r>
      <w:r>
        <w:t>This occurs because the mean raw score increases from one age group to</w:t>
      </w:r>
      <w:r w:rsidR="00813EF0">
        <w:t xml:space="preserve"> </w:t>
      </w:r>
      <w:r>
        <w:t>the next, and, as a result, an identical raw score moves to a lower</w:t>
      </w:r>
      <w:r w:rsidR="00813EF0">
        <w:t xml:space="preserve"> </w:t>
      </w:r>
      <w:r>
        <w:t>rank in the next oldest age group, and so on.</w:t>
      </w:r>
    </w:p>
    <w:p w14:paraId="019B8DE7" w14:textId="77777777" w:rsidR="00D31CDF" w:rsidRDefault="00D31CDF" w:rsidP="00D31CDF"/>
    <w:p w14:paraId="10998CDB" w14:textId="66B4DC30" w:rsidR="00D31CDF" w:rsidRDefault="00D31CDF" w:rsidP="00D31CDF">
      <w:r>
        <w:t xml:space="preserve">The best way to check monotonicity after running </w:t>
      </w:r>
      <w:proofErr w:type="spellStart"/>
      <w:proofErr w:type="gramStart"/>
      <w:r>
        <w:t>cnorm</w:t>
      </w:r>
      <w:proofErr w:type="spellEnd"/>
      <w:r>
        <w:t>(</w:t>
      </w:r>
      <w:proofErr w:type="gramEnd"/>
      <w:r>
        <w:t>) is to examine</w:t>
      </w:r>
      <w:r w:rsidR="00813EF0">
        <w:t xml:space="preserve"> </w:t>
      </w:r>
      <w:r>
        <w:t>the plot of percentile curves associated with the model. In this plot,</w:t>
      </w:r>
      <w:r w:rsidR="00813EF0">
        <w:t xml:space="preserve"> </w:t>
      </w:r>
      <w:r>
        <w:t xml:space="preserve">the </w:t>
      </w:r>
      <w:r w:rsidRPr="00376970">
        <w:rPr>
          <w:i/>
          <w:iCs/>
        </w:rPr>
        <w:t>x</w:t>
      </w:r>
      <w:r>
        <w:t xml:space="preserve">-axis variable is </w:t>
      </w:r>
      <w:del w:id="17" w:author="Alexandra Lenhard" w:date="2022-05-06T14:41:00Z">
        <w:r w:rsidDel="00385308">
          <w:delText>age group</w:delText>
        </w:r>
      </w:del>
      <w:ins w:id="18" w:author="Alexandra Lenhard" w:date="2022-05-06T14:41:00Z">
        <w:r w:rsidR="00385308">
          <w:t>the explanatory variable</w:t>
        </w:r>
      </w:ins>
      <w:r>
        <w:t xml:space="preserve">, and the </w:t>
      </w:r>
      <w:r w:rsidRPr="00376970">
        <w:rPr>
          <w:i/>
          <w:iCs/>
        </w:rPr>
        <w:t>y</w:t>
      </w:r>
      <w:r>
        <w:t>-axis variable is raw score.</w:t>
      </w:r>
      <w:r w:rsidR="00813EF0">
        <w:t xml:space="preserve"> </w:t>
      </w:r>
      <w:r>
        <w:t>The plot illustrates seven percentile ranks: 2.5, 10, 25, 50, 75, 90,</w:t>
      </w:r>
      <w:r w:rsidR="00813EF0">
        <w:t xml:space="preserve"> </w:t>
      </w:r>
      <w:r>
        <w:t>97.5. The colored circles represent the actual raw scores associated</w:t>
      </w:r>
      <w:r w:rsidR="00813EF0">
        <w:t xml:space="preserve"> </w:t>
      </w:r>
      <w:r>
        <w:t>with these percentiles, per age group, in the input data. The solid</w:t>
      </w:r>
      <w:r w:rsidR="00813EF0">
        <w:t xml:space="preserve"> </w:t>
      </w:r>
      <w:r>
        <w:t>lines represent the outcome of the modeling process, whereby the</w:t>
      </w:r>
      <w:r w:rsidR="00813EF0">
        <w:t xml:space="preserve"> </w:t>
      </w:r>
      <w:r>
        <w:t>selected regression equation is used to smooth the age-related</w:t>
      </w:r>
      <w:r w:rsidR="00813EF0">
        <w:t xml:space="preserve"> </w:t>
      </w:r>
      <w:r>
        <w:t>progression of each percentile rank.</w:t>
      </w:r>
    </w:p>
    <w:p w14:paraId="6DBD781C" w14:textId="77777777" w:rsidR="00D31CDF" w:rsidRDefault="00D31CDF" w:rsidP="00D31CDF"/>
    <w:p w14:paraId="55135D46" w14:textId="752955DD" w:rsidR="00D31CDF" w:rsidRDefault="00D31CDF" w:rsidP="00D31CDF">
      <w:r>
        <w:t xml:space="preserve">If those curves </w:t>
      </w:r>
      <w:r w:rsidRPr="00A67880">
        <w:rPr>
          <w:i/>
          <w:iCs/>
        </w:rPr>
        <w:t>do not</w:t>
      </w:r>
      <w:r>
        <w:t xml:space="preserve"> intersect (as in the example below), the model</w:t>
      </w:r>
      <w:r w:rsidR="00813EF0">
        <w:t xml:space="preserve"> </w:t>
      </w:r>
      <w:r>
        <w:t xml:space="preserve">exhibits adequate monotonicity, and we can proceed to the output phase. If, on the other hand, the percentile curves </w:t>
      </w:r>
      <w:r w:rsidRPr="00A67880">
        <w:rPr>
          <w:i/>
          <w:iCs/>
        </w:rPr>
        <w:t>do</w:t>
      </w:r>
      <w:r>
        <w:t xml:space="preserve"> intersect, it</w:t>
      </w:r>
      <w:r w:rsidR="00813EF0">
        <w:t xml:space="preserve"> </w:t>
      </w:r>
      <w:r>
        <w:t>indicates an unexpected change in the raw to norm-score relationship</w:t>
      </w:r>
      <w:r w:rsidR="00813EF0">
        <w:t xml:space="preserve"> </w:t>
      </w:r>
      <w:r>
        <w:t>from one age group to the next (i.e., an absence of monotonicity). For</w:t>
      </w:r>
      <w:r w:rsidR="00813EF0">
        <w:t xml:space="preserve"> </w:t>
      </w:r>
      <w:r>
        <w:t>example, the plot may reveal that certain raw scores are associated with</w:t>
      </w:r>
      <w:r w:rsidR="00813EF0">
        <w:t xml:space="preserve"> </w:t>
      </w:r>
      <w:r w:rsidRPr="00A67880">
        <w:rPr>
          <w:i/>
          <w:iCs/>
        </w:rPr>
        <w:t>higher</w:t>
      </w:r>
      <w:r>
        <w:t xml:space="preserve"> norm scores in the next oldest age group. This</w:t>
      </w:r>
      <w:r w:rsidR="00813EF0">
        <w:t xml:space="preserve"> </w:t>
      </w:r>
      <w:r>
        <w:t xml:space="preserve">counter-intuitive outcome is referred to as a norm-score </w:t>
      </w:r>
      <w:r w:rsidRPr="00A67880">
        <w:rPr>
          <w:i/>
          <w:iCs/>
        </w:rPr>
        <w:t>reversal</w:t>
      </w:r>
      <w:r>
        <w:t>.</w:t>
      </w:r>
      <w:r w:rsidR="00813EF0">
        <w:t xml:space="preserve"> </w:t>
      </w:r>
    </w:p>
    <w:p w14:paraId="20EC8D55" w14:textId="77777777" w:rsidR="00813EF0" w:rsidRDefault="00813EF0" w:rsidP="00D31CDF"/>
    <w:p w14:paraId="3B269F5E" w14:textId="60D042DD" w:rsidR="00D31CDF" w:rsidRPr="00335952" w:rsidRDefault="00D31CDF" w:rsidP="00D31CDF">
      <w:r>
        <w:t>The plot also show</w:t>
      </w:r>
      <w:ins w:id="19" w:author="Alexandra Lenhard" w:date="2022-05-06T14:52:00Z">
        <w:r w:rsidR="00BC75A7">
          <w:t>s</w:t>
        </w:r>
      </w:ins>
      <w:r>
        <w:t xml:space="preserve"> the proportion of variance in raw scores that is</w:t>
      </w:r>
      <w:r w:rsidR="00813EF0">
        <w:t xml:space="preserve"> </w:t>
      </w:r>
      <w:r>
        <w:t>explained by the regression model (here, R</w:t>
      </w:r>
      <w:r w:rsidRPr="00A67880">
        <w:rPr>
          <w:vertAlign w:val="superscript"/>
        </w:rPr>
        <w:t>2</w:t>
      </w:r>
      <w:r>
        <w:t xml:space="preserve"> = 0.9677). This value is</w:t>
      </w:r>
      <w:r w:rsidR="00813EF0">
        <w:t xml:space="preserve"> </w:t>
      </w:r>
      <w:r>
        <w:t xml:space="preserve">often quite large, even in models that lack monotonicity. </w:t>
      </w:r>
      <w:ins w:id="20" w:author="Alexandra Lenhard" w:date="2022-05-06T14:57:00Z">
        <w:r w:rsidR="00BC75A7">
          <w:t xml:space="preserve">This is because </w:t>
        </w:r>
        <w:proofErr w:type="gramStart"/>
        <w:r w:rsidR="00BC75A7">
          <w:t>lacks of</w:t>
        </w:r>
        <w:proofErr w:type="gramEnd"/>
        <w:r w:rsidR="00BC75A7">
          <w:t xml:space="preserve"> monotonicity </w:t>
        </w:r>
      </w:ins>
      <w:ins w:id="21" w:author="Alexandra Lenhard" w:date="2022-05-06T14:58:00Z">
        <w:r w:rsidR="00335952">
          <w:t xml:space="preserve">almost always </w:t>
        </w:r>
      </w:ins>
      <w:ins w:id="22" w:author="Alexandra Lenhard" w:date="2022-05-06T14:57:00Z">
        <w:r w:rsidR="00BC75A7">
          <w:t xml:space="preserve">occur at the tails of the distributions, </w:t>
        </w:r>
      </w:ins>
      <w:ins w:id="23" w:author="Alexandra Lenhard" w:date="2022-05-06T15:02:00Z">
        <w:r w:rsidR="00335952">
          <w:t>b</w:t>
        </w:r>
      </w:ins>
      <w:ins w:id="24" w:author="Alexandra Lenhard" w:date="2022-05-06T15:01:00Z">
        <w:r w:rsidR="00335952" w:rsidRPr="00335952">
          <w:t xml:space="preserve">ut the contribution of the </w:t>
        </w:r>
      </w:ins>
      <w:ins w:id="25" w:author="Alexandra Lenhard" w:date="2022-05-06T15:02:00Z">
        <w:r w:rsidR="00335952">
          <w:t>tails</w:t>
        </w:r>
      </w:ins>
      <w:ins w:id="26" w:author="Alexandra Lenhard" w:date="2022-05-06T15:01:00Z">
        <w:r w:rsidR="00335952" w:rsidRPr="00335952">
          <w:t xml:space="preserve"> to the total variance is small</w:t>
        </w:r>
      </w:ins>
      <w:ins w:id="27" w:author="Alexandra Lenhard" w:date="2022-05-06T14:58:00Z">
        <w:r w:rsidR="00335952">
          <w:t xml:space="preserve">. </w:t>
        </w:r>
      </w:ins>
      <w:r>
        <w:t>For our</w:t>
      </w:r>
      <w:r w:rsidR="00813EF0">
        <w:t xml:space="preserve"> </w:t>
      </w:r>
      <w:r>
        <w:t xml:space="preserve">purposes, </w:t>
      </w:r>
      <w:r w:rsidR="00A67880">
        <w:t>R</w:t>
      </w:r>
      <w:r w:rsidR="00A67880" w:rsidRPr="00A67880">
        <w:rPr>
          <w:vertAlign w:val="superscript"/>
        </w:rPr>
        <w:t>2</w:t>
      </w:r>
      <w:r>
        <w:t xml:space="preserve"> is less important than monotonicity in terms of</w:t>
      </w:r>
      <w:r w:rsidR="00813EF0">
        <w:t xml:space="preserve"> </w:t>
      </w:r>
      <w:r>
        <w:t>evaluating the adequacy of the model.</w:t>
      </w:r>
      <w:ins w:id="28" w:author="Alexandra Lenhard" w:date="2022-05-06T14:58:00Z">
        <w:r w:rsidR="00335952">
          <w:t xml:space="preserve"> Nevertheless, R</w:t>
        </w:r>
        <w:r w:rsidR="00335952" w:rsidRPr="00A67880">
          <w:rPr>
            <w:vertAlign w:val="superscript"/>
          </w:rPr>
          <w:t>2</w:t>
        </w:r>
      </w:ins>
      <w:ins w:id="29" w:author="Alexandra Lenhard" w:date="2022-05-06T14:59:00Z">
        <w:r w:rsidR="00335952">
          <w:t xml:space="preserve"> can also be regarded as a general indicator of the quality of the test scale. For example, poor test scales with low r</w:t>
        </w:r>
      </w:ins>
      <w:ins w:id="30" w:author="Alexandra Lenhard" w:date="2022-05-06T15:00:00Z">
        <w:r w:rsidR="00335952">
          <w:t>eliability generally yield lower R</w:t>
        </w:r>
        <w:r w:rsidR="00335952" w:rsidRPr="00A67880">
          <w:rPr>
            <w:vertAlign w:val="superscript"/>
          </w:rPr>
          <w:t>2</w:t>
        </w:r>
        <w:r w:rsidR="00335952">
          <w:t>.</w:t>
        </w:r>
      </w:ins>
    </w:p>
    <w:p w14:paraId="53BCBDA0" w14:textId="77777777" w:rsidR="00D31CDF" w:rsidRDefault="00D31CDF" w:rsidP="00D31CDF"/>
    <w:p w14:paraId="14AA43F9" w14:textId="478EE5F0" w:rsidR="00D31CDF" w:rsidRDefault="00D31CDF" w:rsidP="00D31CDF">
      <w:r>
        <w:t>When the plot shows intersecting percentile curves, we re-run the</w:t>
      </w:r>
      <w:r w:rsidR="00813EF0">
        <w:t xml:space="preserve"> </w:t>
      </w:r>
      <w:proofErr w:type="spellStart"/>
      <w:proofErr w:type="gramStart"/>
      <w:r>
        <w:t>cnorm</w:t>
      </w:r>
      <w:proofErr w:type="spellEnd"/>
      <w:r>
        <w:t>(</w:t>
      </w:r>
      <w:proofErr w:type="gramEnd"/>
      <w:r>
        <w:t>) modeling function with different parameters (i.e., different</w:t>
      </w:r>
      <w:r w:rsidR="00813EF0">
        <w:t xml:space="preserve"> </w:t>
      </w:r>
      <w:r>
        <w:t>values of k and terms), in order to find a model that yields</w:t>
      </w:r>
      <w:r w:rsidR="00813EF0">
        <w:t xml:space="preserve"> </w:t>
      </w:r>
      <w:r>
        <w:t>non-intersecting curves (if such a model exists). To examine alternative</w:t>
      </w:r>
      <w:r w:rsidR="00813EF0">
        <w:t xml:space="preserve"> </w:t>
      </w:r>
      <w:r>
        <w:t>models, we use another diagnostic tool:</w:t>
      </w:r>
      <w:r w:rsidR="00813EF0">
        <w:t xml:space="preserve"> </w:t>
      </w:r>
      <w:proofErr w:type="gramStart"/>
      <w:r>
        <w:t>plot(</w:t>
      </w:r>
      <w:proofErr w:type="gramEnd"/>
      <w:r>
        <w:t xml:space="preserve">model, "series", end = 8). This call of </w:t>
      </w:r>
      <w:proofErr w:type="gramStart"/>
      <w:r>
        <w:t>plot(</w:t>
      </w:r>
      <w:proofErr w:type="gramEnd"/>
      <w:r>
        <w:t>) returns a series</w:t>
      </w:r>
      <w:r w:rsidR="00813EF0">
        <w:t xml:space="preserve"> </w:t>
      </w:r>
      <w:r>
        <w:t>of percentile graphs for terms = 1 through terms = 8. Often, varying</w:t>
      </w:r>
      <w:r w:rsidR="00813EF0">
        <w:t xml:space="preserve"> </w:t>
      </w:r>
      <w:r>
        <w:t>the number of regression terms will result in a plot with</w:t>
      </w:r>
      <w:r w:rsidR="00813EF0">
        <w:t xml:space="preserve"> </w:t>
      </w:r>
      <w:r>
        <w:t>non-intersecting curves.</w:t>
      </w:r>
      <w:ins w:id="31" w:author="Alexandra Lenhard" w:date="2022-05-06T14:54:00Z">
        <w:r w:rsidR="00BC75A7">
          <w:t xml:space="preserve"> Please not that after </w:t>
        </w:r>
      </w:ins>
      <w:ins w:id="32" w:author="Alexandra Lenhard" w:date="2022-05-06T14:56:00Z">
        <w:r w:rsidR="00BC75A7">
          <w:t xml:space="preserve">visually </w:t>
        </w:r>
      </w:ins>
      <w:ins w:id="33" w:author="Alexandra Lenhard" w:date="2022-05-06T14:54:00Z">
        <w:r w:rsidR="00BC75A7">
          <w:t>selecting a</w:t>
        </w:r>
      </w:ins>
      <w:ins w:id="34" w:author="Alexandra Lenhard" w:date="2022-05-06T14:55:00Z">
        <w:r w:rsidR="00BC75A7">
          <w:t xml:space="preserve">n adequate </w:t>
        </w:r>
      </w:ins>
      <w:ins w:id="35" w:author="Alexandra Lenhard" w:date="2022-05-06T14:54:00Z">
        <w:r w:rsidR="00BC75A7">
          <w:t xml:space="preserve">model from the </w:t>
        </w:r>
      </w:ins>
      <w:ins w:id="36" w:author="Alexandra Lenhard" w:date="2022-05-06T14:55:00Z">
        <w:r w:rsidR="00BC75A7">
          <w:t xml:space="preserve">series of plots, the </w:t>
        </w:r>
        <w:proofErr w:type="spellStart"/>
        <w:proofErr w:type="gramStart"/>
        <w:r w:rsidR="00BC75A7">
          <w:t>cnorm</w:t>
        </w:r>
        <w:proofErr w:type="spellEnd"/>
        <w:r w:rsidR="00BC75A7">
          <w:t>(</w:t>
        </w:r>
        <w:proofErr w:type="gramEnd"/>
        <w:r w:rsidR="00BC75A7">
          <w:t xml:space="preserve">) modeling function has to be rerun with the according number of terms.  </w:t>
        </w:r>
      </w:ins>
    </w:p>
    <w:p w14:paraId="62FE5F47" w14:textId="77777777" w:rsidR="00D31CDF" w:rsidRDefault="00D31CDF" w:rsidP="00D31CDF"/>
    <w:p w14:paraId="5FDEAD01" w14:textId="5DC37C18" w:rsidR="00D31CDF" w:rsidRDefault="00D31CDF" w:rsidP="00D31CDF">
      <w:r>
        <w:t xml:space="preserve">In general, parsimony </w:t>
      </w:r>
      <w:proofErr w:type="gramStart"/>
      <w:r>
        <w:t>applies:</w:t>
      </w:r>
      <w:proofErr w:type="gramEnd"/>
      <w:r>
        <w:t xml:space="preserve"> it's best to select a model with fewer</w:t>
      </w:r>
      <w:r w:rsidR="00813EF0">
        <w:t xml:space="preserve"> </w:t>
      </w:r>
      <w:r>
        <w:t>terms, all else being equal. Increasing the number of terms increases</w:t>
      </w:r>
      <w:r w:rsidR="00813EF0">
        <w:t xml:space="preserve"> </w:t>
      </w:r>
      <w:r>
        <w:t xml:space="preserve">the risk of </w:t>
      </w:r>
      <w:r w:rsidRPr="00A67880">
        <w:rPr>
          <w:i/>
          <w:iCs/>
        </w:rPr>
        <w:t>overfitting</w:t>
      </w:r>
      <w:r>
        <w:t xml:space="preserve"> the model (that is, modeling </w:t>
      </w:r>
      <w:r>
        <w:lastRenderedPageBreak/>
        <w:t>error in addition</w:t>
      </w:r>
      <w:r w:rsidR="00813EF0">
        <w:t xml:space="preserve"> </w:t>
      </w:r>
      <w:r>
        <w:t>to the developmental gradient of the latent ability). In the percentile</w:t>
      </w:r>
      <w:r w:rsidR="00813EF0">
        <w:t xml:space="preserve"> </w:t>
      </w:r>
      <w:r>
        <w:t>plot, an overfitted model is visualized in curves that twist and turn</w:t>
      </w:r>
      <w:r w:rsidR="00813EF0">
        <w:t xml:space="preserve"> </w:t>
      </w:r>
      <w:r>
        <w:t>sharply around the raw score data points (colored circles). In contrast,</w:t>
      </w:r>
      <w:r w:rsidR="00813EF0">
        <w:t xml:space="preserve"> </w:t>
      </w:r>
      <w:r>
        <w:t xml:space="preserve">a properly fitted model will yield smoothly increasing </w:t>
      </w:r>
      <w:proofErr w:type="gramStart"/>
      <w:r>
        <w:t>parallel colored</w:t>
      </w:r>
      <w:proofErr w:type="gramEnd"/>
      <w:r w:rsidR="00813EF0">
        <w:t xml:space="preserve"> </w:t>
      </w:r>
      <w:r>
        <w:t>lines.</w:t>
      </w:r>
    </w:p>
    <w:p w14:paraId="7C9FF6F2" w14:textId="77777777" w:rsidR="00D31CDF" w:rsidRDefault="00D31CDF" w:rsidP="00D31CDF"/>
    <w:p w14:paraId="400F5C05" w14:textId="370D9553" w:rsidR="00D31CDF" w:rsidRDefault="00D31CDF" w:rsidP="00D31CDF">
      <w:r>
        <w:t xml:space="preserve">Another diagnostic aid is </w:t>
      </w:r>
      <w:proofErr w:type="spellStart"/>
      <w:r>
        <w:t>checkConsistency</w:t>
      </w:r>
      <w:proofErr w:type="spellEnd"/>
      <w:r>
        <w:t>(model), which offers a</w:t>
      </w:r>
      <w:r w:rsidR="00813EF0">
        <w:t xml:space="preserve"> </w:t>
      </w:r>
      <w:r>
        <w:t xml:space="preserve">programmatic check on monotonicity. When </w:t>
      </w:r>
      <w:proofErr w:type="spellStart"/>
      <w:proofErr w:type="gramStart"/>
      <w:r>
        <w:t>checkConsistency</w:t>
      </w:r>
      <w:proofErr w:type="spellEnd"/>
      <w:r>
        <w:t>(</w:t>
      </w:r>
      <w:proofErr w:type="gramEnd"/>
      <w:r>
        <w:t>) returns</w:t>
      </w:r>
      <w:r w:rsidR="00813EF0">
        <w:t xml:space="preserve"> </w:t>
      </w:r>
      <w:r>
        <w:t>FALSE, it indicates that the norming model is adequately specified,</w:t>
      </w:r>
      <w:r w:rsidR="00813EF0">
        <w:t xml:space="preserve"> </w:t>
      </w:r>
      <w:r>
        <w:t xml:space="preserve">with no violations of monotonicity. If </w:t>
      </w:r>
      <w:proofErr w:type="spellStart"/>
      <w:proofErr w:type="gramStart"/>
      <w:r>
        <w:t>checkConsistency</w:t>
      </w:r>
      <w:proofErr w:type="spellEnd"/>
      <w:r>
        <w:t>(</w:t>
      </w:r>
      <w:proofErr w:type="gramEnd"/>
      <w:r>
        <w:t>) finds</w:t>
      </w:r>
      <w:r w:rsidR="00813EF0">
        <w:t xml:space="preserve"> </w:t>
      </w:r>
      <w:r>
        <w:t>problems with the model, it returns the ages at which violations of</w:t>
      </w:r>
      <w:r w:rsidR="00813EF0">
        <w:t xml:space="preserve"> </w:t>
      </w:r>
      <w:r>
        <w:t>monotonicity are identified. These findings can be checked against the</w:t>
      </w:r>
      <w:r w:rsidR="00813EF0">
        <w:t xml:space="preserve"> </w:t>
      </w:r>
      <w:r>
        <w:t>model plot. In addition, we can generate raw-to-norm score lookup tables</w:t>
      </w:r>
      <w:r w:rsidR="00813EF0">
        <w:t xml:space="preserve"> </w:t>
      </w:r>
      <w:r>
        <w:t>based on a problematic model, to see where score reversals occur.</w:t>
      </w:r>
    </w:p>
    <w:p w14:paraId="284A08BB" w14:textId="77777777" w:rsidR="00D31CDF" w:rsidRDefault="00D31CDF" w:rsidP="00D31CDF"/>
    <w:p w14:paraId="6FD7C090" w14:textId="6C0D36D8" w:rsidR="00DE233D" w:rsidRDefault="00D31CDF" w:rsidP="00D31CDF">
      <w:r>
        <w:t>A final note about model specification is that with some data sets, it</w:t>
      </w:r>
      <w:r w:rsidR="00813EF0">
        <w:t xml:space="preserve"> </w:t>
      </w:r>
      <w:r>
        <w:t>may not be possible to find a norming model that is completely free of</w:t>
      </w:r>
      <w:r w:rsidR="00813EF0">
        <w:t xml:space="preserve"> </w:t>
      </w:r>
      <w:r>
        <w:t>violations of monotonicity. Finalizing the norms then becomes a process</w:t>
      </w:r>
      <w:r w:rsidR="00813EF0">
        <w:t xml:space="preserve"> </w:t>
      </w:r>
      <w:r>
        <w:t>of selecting the least-flawed model, and then manually correcting score</w:t>
      </w:r>
      <w:r w:rsidR="00813EF0">
        <w:t xml:space="preserve"> </w:t>
      </w:r>
      <w:r>
        <w:t>reversals and other anomalies in the resulting raw-to-norm-score lookup</w:t>
      </w:r>
      <w:r w:rsidR="00813EF0">
        <w:t xml:space="preserve"> </w:t>
      </w:r>
      <w:r>
        <w:t>tables.</w:t>
      </w:r>
      <w:ins w:id="37" w:author="Alexandra Lenhard" w:date="2022-05-06T15:03:00Z">
        <w:r w:rsidR="00B827C1">
          <w:t xml:space="preserve"> Moreover, it can also be necessary to limit the range of th</w:t>
        </w:r>
      </w:ins>
      <w:ins w:id="38" w:author="Alexandra Lenhard" w:date="2022-05-06T15:04:00Z">
        <w:r w:rsidR="00B827C1">
          <w:t>e raw-to-norm-score lookup tables to the areas with reasonable outcome.</w:t>
        </w:r>
      </w:ins>
    </w:p>
    <w:sectPr w:rsidR="00DE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27490"/>
    <w:multiLevelType w:val="hybridMultilevel"/>
    <w:tmpl w:val="3224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24364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ra Lenhard">
    <w15:presenceInfo w15:providerId="Windows Live" w15:userId="7837a7a5deb86e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DF"/>
    <w:rsid w:val="000D7A46"/>
    <w:rsid w:val="00247B99"/>
    <w:rsid w:val="00335952"/>
    <w:rsid w:val="00376970"/>
    <w:rsid w:val="00385308"/>
    <w:rsid w:val="0058233A"/>
    <w:rsid w:val="007C1FE1"/>
    <w:rsid w:val="00813EF0"/>
    <w:rsid w:val="008863ED"/>
    <w:rsid w:val="00A67880"/>
    <w:rsid w:val="00B018D7"/>
    <w:rsid w:val="00B4192D"/>
    <w:rsid w:val="00B827C1"/>
    <w:rsid w:val="00BC75A7"/>
    <w:rsid w:val="00BF6C95"/>
    <w:rsid w:val="00D31CDF"/>
    <w:rsid w:val="00D357F2"/>
    <w:rsid w:val="00D96CCA"/>
    <w:rsid w:val="00DB31F9"/>
    <w:rsid w:val="00DE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07DC"/>
  <w15:chartTrackingRefBased/>
  <w15:docId w15:val="{28C04D67-CC5F-1A4D-9DCF-DA0C0A60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C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E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C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DB3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1120</Words>
  <Characters>6389</Characters>
  <Application>Microsoft Office Word</Application>
  <DocSecurity>0</DocSecurity>
  <Lines>53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Herzberg</dc:creator>
  <cp:keywords/>
  <dc:description/>
  <cp:lastModifiedBy>David Herzberg</cp:lastModifiedBy>
  <cp:revision>2</cp:revision>
  <dcterms:created xsi:type="dcterms:W3CDTF">2022-05-06T21:35:00Z</dcterms:created>
  <dcterms:modified xsi:type="dcterms:W3CDTF">2022-05-06T21:35:00Z</dcterms:modified>
</cp:coreProperties>
</file>